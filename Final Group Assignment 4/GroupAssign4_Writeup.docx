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4D06C4" w14:textId="0752C800" w:rsidR="00736513" w:rsidRDefault="00736513" w:rsidP="0058707D">
      <w:pPr>
        <w:rPr>
          <w:b/>
        </w:rPr>
      </w:pPr>
      <w:ins w:id="0" w:author="D" w:date="2015-04-24T14:12:00Z">
        <w:r>
          <w:rPr>
            <w:b/>
          </w:rPr>
          <w:t>**16/16</w:t>
        </w:r>
        <w:r w:rsidR="0087450B">
          <w:rPr>
            <w:b/>
          </w:rPr>
          <w:t xml:space="preserve"> pts</w:t>
        </w:r>
        <w:r>
          <w:rPr>
            <w:b/>
          </w:rPr>
          <w:t>**</w:t>
        </w:r>
      </w:ins>
    </w:p>
    <w:p w14:paraId="0B09689F" w14:textId="77777777" w:rsidR="00736513" w:rsidRDefault="00736513" w:rsidP="0058707D">
      <w:pPr>
        <w:rPr>
          <w:ins w:id="1" w:author="D" w:date="2015-04-24T14:12:00Z"/>
          <w:b/>
        </w:rPr>
      </w:pPr>
    </w:p>
    <w:p w14:paraId="5DAB23FF" w14:textId="11F0E89E" w:rsidR="00472CEE" w:rsidRDefault="00472CEE" w:rsidP="0058707D">
      <w:pPr>
        <w:rPr>
          <w:ins w:id="2" w:author="D" w:date="2015-04-24T14:12:00Z"/>
          <w:b/>
        </w:rPr>
      </w:pPr>
      <w:ins w:id="3" w:author="D" w:date="2015-04-24T14:12:00Z">
        <w:r>
          <w:rPr>
            <w:b/>
          </w:rPr>
          <w:t>I would prefer just prose as I can produce tables myself!</w:t>
        </w:r>
      </w:ins>
    </w:p>
    <w:p w14:paraId="0990C562" w14:textId="77777777" w:rsidR="00472CEE" w:rsidRDefault="00472CEE" w:rsidP="0058707D">
      <w:pPr>
        <w:rPr>
          <w:b/>
        </w:rPr>
      </w:pPr>
      <w:bookmarkStart w:id="4" w:name="_GoBack"/>
      <w:bookmarkEnd w:id="4"/>
    </w:p>
    <w:p w14:paraId="6ECE3F83" w14:textId="6F9519CE" w:rsidR="00304E11" w:rsidRDefault="00304E11" w:rsidP="0058707D">
      <w:pPr>
        <w:rPr>
          <w:b/>
        </w:rPr>
      </w:pPr>
      <w:r>
        <w:rPr>
          <w:b/>
        </w:rPr>
        <w:t>Group Task 4 – Team Ragdolls</w:t>
      </w:r>
    </w:p>
    <w:p w14:paraId="0ABF7FC3" w14:textId="77777777" w:rsidR="00304E11" w:rsidRDefault="00304E11" w:rsidP="0058707D">
      <w:pPr>
        <w:rPr>
          <w:b/>
        </w:rPr>
      </w:pPr>
    </w:p>
    <w:p w14:paraId="238EEF8B" w14:textId="77777777" w:rsidR="0058707D" w:rsidRPr="0058707D" w:rsidRDefault="0058707D" w:rsidP="0058707D">
      <w:pPr>
        <w:rPr>
          <w:b/>
        </w:rPr>
      </w:pPr>
      <w:r w:rsidRPr="0058707D">
        <w:rPr>
          <w:b/>
        </w:rPr>
        <w:t>Section 1</w:t>
      </w:r>
    </w:p>
    <w:p w14:paraId="3D8869A9" w14:textId="77777777" w:rsidR="0058707D" w:rsidRDefault="0058707D" w:rsidP="0058707D"/>
    <w:p w14:paraId="7BBDE1F2" w14:textId="3F67D3DA" w:rsidR="0058707D" w:rsidRDefault="00F0217E" w:rsidP="0058707D">
      <w:r>
        <w:t xml:space="preserve">i) </w:t>
      </w:r>
      <w:r w:rsidR="0058707D">
        <w:t>The Logit Model (Table 1) yields 4 significant variables out</w:t>
      </w:r>
      <w:r w:rsidR="00857B7F">
        <w:t xml:space="preserve"> of 41 (ignoring the constant), </w:t>
      </w:r>
      <w:r w:rsidR="002F4D94">
        <w:t xml:space="preserve">which are highlighted in red. </w:t>
      </w:r>
      <w:r w:rsidR="00857B7F">
        <w:t xml:space="preserve">So </w:t>
      </w:r>
      <w:r w:rsidR="0058707D">
        <w:t>treatment and control</w:t>
      </w:r>
      <w:r w:rsidR="00857B7F">
        <w:t xml:space="preserve"> are not balanced</w:t>
      </w:r>
      <w:r w:rsidR="0058707D">
        <w:t>. The dummies are not very concerning, but it is concerning that people with higher past consumption are more likely to be treated.</w:t>
      </w:r>
    </w:p>
    <w:p w14:paraId="3E91F235" w14:textId="77777777" w:rsidR="0058707D" w:rsidRDefault="0058707D" w:rsidP="0058707D"/>
    <w:p w14:paraId="0005A74F" w14:textId="77777777" w:rsidR="0058707D" w:rsidRPr="005170F8" w:rsidRDefault="0058707D" w:rsidP="0058707D">
      <w:pPr>
        <w:rPr>
          <w:b/>
          <w:sz w:val="20"/>
          <w:szCs w:val="20"/>
        </w:rPr>
      </w:pPr>
      <w:r w:rsidRPr="005170F8">
        <w:rPr>
          <w:b/>
          <w:sz w:val="20"/>
          <w:szCs w:val="20"/>
        </w:rPr>
        <w:t xml:space="preserve">Table 1. Logit Regression Results                           </w:t>
      </w:r>
    </w:p>
    <w:p w14:paraId="73F0432F"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634E58D6" w14:textId="77777777" w:rsidR="0058707D" w:rsidRPr="0058707D" w:rsidRDefault="0058707D" w:rsidP="0058707D">
      <w:pPr>
        <w:rPr>
          <w:rFonts w:ascii="Courier" w:hAnsi="Courier"/>
          <w:sz w:val="18"/>
          <w:szCs w:val="18"/>
        </w:rPr>
      </w:pPr>
      <w:r w:rsidRPr="0058707D">
        <w:rPr>
          <w:rFonts w:ascii="Courier" w:hAnsi="Courier"/>
          <w:sz w:val="18"/>
          <w:szCs w:val="18"/>
        </w:rPr>
        <w:t>Dep. Variable:                      T   No. Observations:                  652</w:t>
      </w:r>
    </w:p>
    <w:p w14:paraId="4FB2ED9F" w14:textId="77777777" w:rsidR="0058707D" w:rsidRPr="0058707D" w:rsidRDefault="0058707D" w:rsidP="0058707D">
      <w:pPr>
        <w:rPr>
          <w:rFonts w:ascii="Courier" w:hAnsi="Courier"/>
          <w:sz w:val="18"/>
          <w:szCs w:val="18"/>
        </w:rPr>
      </w:pPr>
      <w:r w:rsidRPr="0058707D">
        <w:rPr>
          <w:rFonts w:ascii="Courier" w:hAnsi="Courier"/>
          <w:sz w:val="18"/>
          <w:szCs w:val="18"/>
        </w:rPr>
        <w:t>Model:                          Logit   Df Residuals:                      610</w:t>
      </w:r>
    </w:p>
    <w:p w14:paraId="1E52CB79" w14:textId="77777777" w:rsidR="0058707D" w:rsidRPr="0058707D" w:rsidRDefault="0058707D" w:rsidP="0058707D">
      <w:pPr>
        <w:rPr>
          <w:rFonts w:ascii="Courier" w:hAnsi="Courier"/>
          <w:sz w:val="18"/>
          <w:szCs w:val="18"/>
        </w:rPr>
      </w:pPr>
      <w:r w:rsidRPr="0058707D">
        <w:rPr>
          <w:rFonts w:ascii="Courier" w:hAnsi="Courier"/>
          <w:sz w:val="18"/>
          <w:szCs w:val="18"/>
        </w:rPr>
        <w:t>Method:                           MLE   Df Model:                           41</w:t>
      </w:r>
    </w:p>
    <w:p w14:paraId="6954AB35" w14:textId="77777777" w:rsidR="0058707D" w:rsidRPr="0058707D" w:rsidRDefault="0058707D" w:rsidP="0058707D">
      <w:pPr>
        <w:rPr>
          <w:rFonts w:ascii="Courier" w:hAnsi="Courier"/>
          <w:sz w:val="18"/>
          <w:szCs w:val="18"/>
        </w:rPr>
      </w:pPr>
      <w:r w:rsidRPr="0058707D">
        <w:rPr>
          <w:rFonts w:ascii="Courier" w:hAnsi="Courier"/>
          <w:sz w:val="18"/>
          <w:szCs w:val="18"/>
        </w:rPr>
        <w:t>Date:                Sat, 11 Apr 2015   Pseudo R-squ.:                  0.4853</w:t>
      </w:r>
    </w:p>
    <w:p w14:paraId="703910AE" w14:textId="77777777" w:rsidR="0058707D" w:rsidRPr="0058707D" w:rsidRDefault="0058707D" w:rsidP="0058707D">
      <w:pPr>
        <w:rPr>
          <w:rFonts w:ascii="Courier" w:hAnsi="Courier"/>
          <w:sz w:val="18"/>
          <w:szCs w:val="18"/>
        </w:rPr>
      </w:pPr>
      <w:r w:rsidRPr="0058707D">
        <w:rPr>
          <w:rFonts w:ascii="Courier" w:hAnsi="Courier"/>
          <w:sz w:val="18"/>
          <w:szCs w:val="18"/>
        </w:rPr>
        <w:t>Time:                        17:11:22   Log-Likelihood:                -189.27</w:t>
      </w:r>
    </w:p>
    <w:p w14:paraId="5841C9C9" w14:textId="77777777" w:rsidR="0058707D" w:rsidRPr="0058707D" w:rsidRDefault="0058707D" w:rsidP="0058707D">
      <w:pPr>
        <w:rPr>
          <w:rFonts w:ascii="Courier" w:hAnsi="Courier"/>
          <w:sz w:val="18"/>
          <w:szCs w:val="18"/>
        </w:rPr>
      </w:pPr>
      <w:r w:rsidRPr="0058707D">
        <w:rPr>
          <w:rFonts w:ascii="Courier" w:hAnsi="Courier"/>
          <w:sz w:val="18"/>
          <w:szCs w:val="18"/>
        </w:rPr>
        <w:t>converged:                       True   LL-Null:                       -367.74</w:t>
      </w:r>
    </w:p>
    <w:p w14:paraId="6EE7177B" w14:textId="77777777" w:rsidR="0058707D" w:rsidRPr="0058707D" w:rsidRDefault="0058707D" w:rsidP="0058707D">
      <w:pPr>
        <w:rPr>
          <w:rFonts w:ascii="Courier" w:hAnsi="Courier"/>
          <w:sz w:val="18"/>
          <w:szCs w:val="18"/>
        </w:rPr>
      </w:pPr>
      <w:r w:rsidRPr="0058707D">
        <w:rPr>
          <w:rFonts w:ascii="Courier" w:hAnsi="Courier"/>
          <w:sz w:val="18"/>
          <w:szCs w:val="18"/>
        </w:rPr>
        <w:t xml:space="preserve">                                        LLR p-value:                 5.188e-52</w:t>
      </w:r>
    </w:p>
    <w:p w14:paraId="327CC65E"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77D2C136" w14:textId="77777777" w:rsidR="0058707D" w:rsidRPr="0058707D" w:rsidRDefault="0058707D" w:rsidP="0058707D">
      <w:pPr>
        <w:rPr>
          <w:rFonts w:ascii="Courier" w:hAnsi="Courier"/>
          <w:sz w:val="18"/>
          <w:szCs w:val="18"/>
        </w:rPr>
      </w:pPr>
      <w:r w:rsidRPr="0058707D">
        <w:rPr>
          <w:rFonts w:ascii="Courier" w:hAnsi="Courier"/>
          <w:sz w:val="18"/>
          <w:szCs w:val="18"/>
        </w:rPr>
        <w:t xml:space="preserve">                  coef    std err          z      P&gt;|z|      [95.0% Conf. Int.]</w:t>
      </w:r>
    </w:p>
    <w:p w14:paraId="6B4B363E"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3F6CCBA7" w14:textId="77777777" w:rsidR="0058707D" w:rsidRPr="0058707D" w:rsidRDefault="0058707D" w:rsidP="0058707D">
      <w:pPr>
        <w:rPr>
          <w:rFonts w:ascii="Courier" w:hAnsi="Courier"/>
          <w:sz w:val="18"/>
          <w:szCs w:val="18"/>
        </w:rPr>
      </w:pPr>
      <w:r w:rsidRPr="0058707D">
        <w:rPr>
          <w:rFonts w:ascii="Courier" w:hAnsi="Courier"/>
          <w:sz w:val="18"/>
          <w:szCs w:val="18"/>
        </w:rPr>
        <w:t>kwh_2009_08     0.0017      0.003      0.640      0.522        -0.004     0.007</w:t>
      </w:r>
    </w:p>
    <w:p w14:paraId="4BCDAB7F" w14:textId="77777777" w:rsidR="0058707D" w:rsidRPr="0058707D" w:rsidRDefault="0058707D" w:rsidP="0058707D">
      <w:pPr>
        <w:rPr>
          <w:rFonts w:ascii="Courier" w:hAnsi="Courier"/>
          <w:sz w:val="18"/>
          <w:szCs w:val="18"/>
        </w:rPr>
      </w:pPr>
      <w:r w:rsidRPr="005170F8">
        <w:rPr>
          <w:rFonts w:ascii="Courier" w:hAnsi="Courier"/>
          <w:color w:val="FF0000"/>
          <w:sz w:val="18"/>
          <w:szCs w:val="18"/>
        </w:rPr>
        <w:t>kwh_2009_09</w:t>
      </w:r>
      <w:r w:rsidRPr="0058707D">
        <w:rPr>
          <w:rFonts w:ascii="Courier" w:hAnsi="Courier"/>
          <w:sz w:val="18"/>
          <w:szCs w:val="18"/>
        </w:rPr>
        <w:t xml:space="preserve">     0.0102      0.004      2.852      </w:t>
      </w:r>
      <w:r w:rsidRPr="005170F8">
        <w:rPr>
          <w:rFonts w:ascii="Courier" w:hAnsi="Courier"/>
          <w:color w:val="FF0000"/>
          <w:sz w:val="18"/>
          <w:szCs w:val="18"/>
        </w:rPr>
        <w:t>0.004</w:t>
      </w:r>
      <w:r w:rsidRPr="0058707D">
        <w:rPr>
          <w:rFonts w:ascii="Courier" w:hAnsi="Courier"/>
          <w:sz w:val="18"/>
          <w:szCs w:val="18"/>
        </w:rPr>
        <w:t xml:space="preserve">         0.003     0.017</w:t>
      </w:r>
    </w:p>
    <w:p w14:paraId="2C38FB35" w14:textId="77777777" w:rsidR="0058707D" w:rsidRPr="0058707D" w:rsidRDefault="0058707D" w:rsidP="0058707D">
      <w:pPr>
        <w:rPr>
          <w:rFonts w:ascii="Courier" w:hAnsi="Courier"/>
          <w:sz w:val="18"/>
          <w:szCs w:val="18"/>
        </w:rPr>
      </w:pPr>
      <w:r w:rsidRPr="0058707D">
        <w:rPr>
          <w:rFonts w:ascii="Courier" w:hAnsi="Courier"/>
          <w:sz w:val="18"/>
          <w:szCs w:val="18"/>
        </w:rPr>
        <w:t>kwh_2009_10    -0.0041      0.004     -1.138      0.255        -0.011     0.003</w:t>
      </w:r>
    </w:p>
    <w:p w14:paraId="2109F274" w14:textId="77777777" w:rsidR="0058707D" w:rsidRPr="0058707D" w:rsidRDefault="0058707D" w:rsidP="0058707D">
      <w:pPr>
        <w:rPr>
          <w:rFonts w:ascii="Courier" w:hAnsi="Courier"/>
          <w:sz w:val="18"/>
          <w:szCs w:val="18"/>
        </w:rPr>
      </w:pPr>
      <w:r w:rsidRPr="0058707D">
        <w:rPr>
          <w:rFonts w:ascii="Courier" w:hAnsi="Courier"/>
          <w:sz w:val="18"/>
          <w:szCs w:val="18"/>
        </w:rPr>
        <w:t>kwh_2009_11     0.0038      0.003      1.239      0.216        -0.002     0.010</w:t>
      </w:r>
    </w:p>
    <w:p w14:paraId="15A70996" w14:textId="77777777" w:rsidR="0058707D" w:rsidRPr="0058707D" w:rsidRDefault="0058707D" w:rsidP="0058707D">
      <w:pPr>
        <w:rPr>
          <w:rFonts w:ascii="Courier" w:hAnsi="Courier"/>
          <w:sz w:val="18"/>
          <w:szCs w:val="18"/>
        </w:rPr>
      </w:pPr>
      <w:r w:rsidRPr="005170F8">
        <w:rPr>
          <w:rFonts w:ascii="Courier" w:hAnsi="Courier"/>
          <w:color w:val="FF0000"/>
          <w:sz w:val="18"/>
          <w:szCs w:val="18"/>
        </w:rPr>
        <w:t>kwh_2009_12</w:t>
      </w:r>
      <w:r w:rsidRPr="0058707D">
        <w:rPr>
          <w:rFonts w:ascii="Courier" w:hAnsi="Courier"/>
          <w:sz w:val="18"/>
          <w:szCs w:val="18"/>
        </w:rPr>
        <w:t xml:space="preserve">     0.0084      0.002      4.208      </w:t>
      </w:r>
      <w:r w:rsidRPr="005170F8">
        <w:rPr>
          <w:rFonts w:ascii="Courier" w:hAnsi="Courier"/>
          <w:color w:val="FF0000"/>
          <w:sz w:val="18"/>
          <w:szCs w:val="18"/>
        </w:rPr>
        <w:t>0.000</w:t>
      </w:r>
      <w:r w:rsidRPr="0058707D">
        <w:rPr>
          <w:rFonts w:ascii="Courier" w:hAnsi="Courier"/>
          <w:sz w:val="18"/>
          <w:szCs w:val="18"/>
        </w:rPr>
        <w:t xml:space="preserve">         0.005     0.012</w:t>
      </w:r>
    </w:p>
    <w:p w14:paraId="442770DF" w14:textId="77777777" w:rsidR="0058707D" w:rsidRPr="0058707D" w:rsidRDefault="0058707D" w:rsidP="0058707D">
      <w:pPr>
        <w:rPr>
          <w:rFonts w:ascii="Courier" w:hAnsi="Courier"/>
          <w:sz w:val="18"/>
          <w:szCs w:val="18"/>
        </w:rPr>
      </w:pPr>
      <w:r w:rsidRPr="0058707D">
        <w:rPr>
          <w:rFonts w:ascii="Courier" w:hAnsi="Courier"/>
          <w:sz w:val="18"/>
          <w:szCs w:val="18"/>
        </w:rPr>
        <w:t>D_410_2         0.3894      0.735      0.530      0.596        -1.052     1.831</w:t>
      </w:r>
    </w:p>
    <w:p w14:paraId="3821E963" w14:textId="77777777" w:rsidR="0058707D" w:rsidRPr="0058707D" w:rsidRDefault="0058707D" w:rsidP="0058707D">
      <w:pPr>
        <w:rPr>
          <w:rFonts w:ascii="Courier" w:hAnsi="Courier"/>
          <w:sz w:val="18"/>
          <w:szCs w:val="18"/>
        </w:rPr>
      </w:pPr>
      <w:r w:rsidRPr="0058707D">
        <w:rPr>
          <w:rFonts w:ascii="Courier" w:hAnsi="Courier"/>
          <w:sz w:val="18"/>
          <w:szCs w:val="18"/>
        </w:rPr>
        <w:t>D_410_3         0.6943      0.751      0.925      0.355        -0.777     2.166</w:t>
      </w:r>
    </w:p>
    <w:p w14:paraId="080354A8" w14:textId="77777777" w:rsidR="0058707D" w:rsidRPr="0058707D" w:rsidRDefault="0058707D" w:rsidP="0058707D">
      <w:pPr>
        <w:rPr>
          <w:rFonts w:ascii="Courier" w:hAnsi="Courier"/>
          <w:sz w:val="18"/>
          <w:szCs w:val="18"/>
        </w:rPr>
      </w:pPr>
      <w:r w:rsidRPr="0058707D">
        <w:rPr>
          <w:rFonts w:ascii="Courier" w:hAnsi="Courier"/>
          <w:sz w:val="18"/>
          <w:szCs w:val="18"/>
        </w:rPr>
        <w:t>D_420_2.0      -0.2471      0.594     -0.416      0.677        -1.411     0.916</w:t>
      </w:r>
    </w:p>
    <w:p w14:paraId="02D374C5" w14:textId="77777777" w:rsidR="0058707D" w:rsidRPr="0058707D" w:rsidRDefault="0058707D" w:rsidP="0058707D">
      <w:pPr>
        <w:rPr>
          <w:rFonts w:ascii="Courier" w:hAnsi="Courier"/>
          <w:sz w:val="18"/>
          <w:szCs w:val="18"/>
        </w:rPr>
      </w:pPr>
      <w:r w:rsidRPr="005170F8">
        <w:rPr>
          <w:rFonts w:ascii="Courier" w:hAnsi="Courier"/>
          <w:color w:val="FF0000"/>
          <w:sz w:val="18"/>
          <w:szCs w:val="18"/>
        </w:rPr>
        <w:t>D_420_3.0</w:t>
      </w:r>
      <w:r w:rsidRPr="0058707D">
        <w:rPr>
          <w:rFonts w:ascii="Courier" w:hAnsi="Courier"/>
          <w:sz w:val="18"/>
          <w:szCs w:val="18"/>
        </w:rPr>
        <w:t xml:space="preserve">      -1.3566      0.682     -1.989      </w:t>
      </w:r>
      <w:r w:rsidRPr="005170F8">
        <w:rPr>
          <w:rFonts w:ascii="Courier" w:hAnsi="Courier"/>
          <w:color w:val="FF0000"/>
          <w:sz w:val="18"/>
          <w:szCs w:val="18"/>
        </w:rPr>
        <w:t xml:space="preserve">0.047        </w:t>
      </w:r>
      <w:r w:rsidRPr="0058707D">
        <w:rPr>
          <w:rFonts w:ascii="Courier" w:hAnsi="Courier"/>
          <w:sz w:val="18"/>
          <w:szCs w:val="18"/>
        </w:rPr>
        <w:t>-2.693    -0.020</w:t>
      </w:r>
    </w:p>
    <w:p w14:paraId="053364D7" w14:textId="77777777" w:rsidR="0058707D" w:rsidRPr="0058707D" w:rsidRDefault="0058707D" w:rsidP="0058707D">
      <w:pPr>
        <w:rPr>
          <w:rFonts w:ascii="Courier" w:hAnsi="Courier"/>
          <w:sz w:val="18"/>
          <w:szCs w:val="18"/>
        </w:rPr>
      </w:pPr>
      <w:r w:rsidRPr="0058707D">
        <w:rPr>
          <w:rFonts w:ascii="Courier" w:hAnsi="Courier"/>
          <w:sz w:val="18"/>
          <w:szCs w:val="18"/>
        </w:rPr>
        <w:t>D_420_4.0      -1.0793      0.815     -1.324      0.186        -2.677     0.519</w:t>
      </w:r>
    </w:p>
    <w:p w14:paraId="1FB03339" w14:textId="77777777" w:rsidR="0058707D" w:rsidRPr="0058707D" w:rsidRDefault="0058707D" w:rsidP="0058707D">
      <w:pPr>
        <w:rPr>
          <w:rFonts w:ascii="Courier" w:hAnsi="Courier"/>
          <w:sz w:val="18"/>
          <w:szCs w:val="18"/>
        </w:rPr>
      </w:pPr>
      <w:r w:rsidRPr="0058707D">
        <w:rPr>
          <w:rFonts w:ascii="Courier" w:hAnsi="Courier"/>
          <w:sz w:val="18"/>
          <w:szCs w:val="18"/>
        </w:rPr>
        <w:t>D_420_5.0      -1.8734      1.224     -1.530      0.126        -4.273     0.526</w:t>
      </w:r>
    </w:p>
    <w:p w14:paraId="45A9D522" w14:textId="77777777" w:rsidR="0058707D" w:rsidRPr="0058707D" w:rsidRDefault="0058707D" w:rsidP="0058707D">
      <w:pPr>
        <w:rPr>
          <w:rFonts w:ascii="Courier" w:hAnsi="Courier"/>
          <w:sz w:val="18"/>
          <w:szCs w:val="18"/>
        </w:rPr>
      </w:pPr>
      <w:r w:rsidRPr="0058707D">
        <w:rPr>
          <w:rFonts w:ascii="Courier" w:hAnsi="Courier"/>
          <w:sz w:val="18"/>
          <w:szCs w:val="18"/>
        </w:rPr>
        <w:t>D_43111_2.0    -0.6987      0.549     -1.273      0.203        -1.774     0.377</w:t>
      </w:r>
    </w:p>
    <w:p w14:paraId="1F62563A" w14:textId="77777777" w:rsidR="0058707D" w:rsidRPr="0058707D" w:rsidRDefault="0058707D" w:rsidP="0058707D">
      <w:pPr>
        <w:rPr>
          <w:rFonts w:ascii="Courier" w:hAnsi="Courier"/>
          <w:sz w:val="18"/>
          <w:szCs w:val="18"/>
        </w:rPr>
      </w:pPr>
      <w:r w:rsidRPr="0058707D">
        <w:rPr>
          <w:rFonts w:ascii="Courier" w:hAnsi="Courier"/>
          <w:sz w:val="18"/>
          <w:szCs w:val="18"/>
        </w:rPr>
        <w:t>D_43111_3.0    -1.5845      0.902     -1.758      0.079        -3.351     0.182</w:t>
      </w:r>
    </w:p>
    <w:p w14:paraId="1A92BB33" w14:textId="77777777" w:rsidR="0058707D" w:rsidRPr="0058707D" w:rsidRDefault="0058707D" w:rsidP="0058707D">
      <w:pPr>
        <w:rPr>
          <w:rFonts w:ascii="Courier" w:hAnsi="Courier"/>
          <w:sz w:val="18"/>
          <w:szCs w:val="18"/>
        </w:rPr>
      </w:pPr>
      <w:r w:rsidRPr="0058707D">
        <w:rPr>
          <w:rFonts w:ascii="Courier" w:hAnsi="Courier"/>
          <w:sz w:val="18"/>
          <w:szCs w:val="18"/>
        </w:rPr>
        <w:t>D_43111_4.0    -1.1097      2.070     -0.536      0.592        -5.168     2.948</w:t>
      </w:r>
    </w:p>
    <w:p w14:paraId="0A245BFD" w14:textId="77777777" w:rsidR="0058707D" w:rsidRPr="0058707D" w:rsidRDefault="0058707D" w:rsidP="0058707D">
      <w:pPr>
        <w:rPr>
          <w:rFonts w:ascii="Courier" w:hAnsi="Courier"/>
          <w:sz w:val="18"/>
          <w:szCs w:val="18"/>
        </w:rPr>
      </w:pPr>
      <w:r w:rsidRPr="0058707D">
        <w:rPr>
          <w:rFonts w:ascii="Courier" w:hAnsi="Courier"/>
          <w:sz w:val="18"/>
          <w:szCs w:val="18"/>
        </w:rPr>
        <w:t>D_405_2        -0.3503      0.332     -1.056      0.291        -1.000     0.300</w:t>
      </w:r>
    </w:p>
    <w:p w14:paraId="2FE99ED3" w14:textId="77777777" w:rsidR="0058707D" w:rsidRPr="0058707D" w:rsidRDefault="0058707D" w:rsidP="0058707D">
      <w:pPr>
        <w:rPr>
          <w:rFonts w:ascii="Courier" w:hAnsi="Courier"/>
          <w:sz w:val="18"/>
          <w:szCs w:val="18"/>
        </w:rPr>
      </w:pPr>
      <w:r w:rsidRPr="0058707D">
        <w:rPr>
          <w:rFonts w:ascii="Courier" w:hAnsi="Courier"/>
          <w:sz w:val="18"/>
          <w:szCs w:val="18"/>
        </w:rPr>
        <w:t>D_43521_2.0     0.0527      0.662      0.080      0.936        -1.244     1.350</w:t>
      </w:r>
    </w:p>
    <w:p w14:paraId="307EDB0C" w14:textId="77777777" w:rsidR="0058707D" w:rsidRPr="0058707D" w:rsidRDefault="0058707D" w:rsidP="0058707D">
      <w:pPr>
        <w:rPr>
          <w:rFonts w:ascii="Courier" w:hAnsi="Courier"/>
          <w:sz w:val="18"/>
          <w:szCs w:val="18"/>
        </w:rPr>
      </w:pPr>
      <w:r w:rsidRPr="0058707D">
        <w:rPr>
          <w:rFonts w:ascii="Courier" w:hAnsi="Courier"/>
          <w:sz w:val="18"/>
          <w:szCs w:val="18"/>
        </w:rPr>
        <w:t>D_43521_3.0    -0.2625      0.582     -0.451      0.652        -1.403     0.878</w:t>
      </w:r>
    </w:p>
    <w:p w14:paraId="0DA61F66" w14:textId="77777777" w:rsidR="0058707D" w:rsidRPr="0058707D" w:rsidRDefault="0058707D" w:rsidP="0058707D">
      <w:pPr>
        <w:rPr>
          <w:rFonts w:ascii="Courier" w:hAnsi="Courier"/>
          <w:sz w:val="18"/>
          <w:szCs w:val="18"/>
        </w:rPr>
      </w:pPr>
      <w:r w:rsidRPr="0058707D">
        <w:rPr>
          <w:rFonts w:ascii="Courier" w:hAnsi="Courier"/>
          <w:sz w:val="18"/>
          <w:szCs w:val="18"/>
        </w:rPr>
        <w:t>D_43521_4.0     0.3391      0.609      0.557      0.578        -0.855     1.533</w:t>
      </w:r>
    </w:p>
    <w:p w14:paraId="390F3CD5" w14:textId="77777777" w:rsidR="0058707D" w:rsidRPr="0058707D" w:rsidRDefault="0058707D" w:rsidP="0058707D">
      <w:pPr>
        <w:rPr>
          <w:rFonts w:ascii="Courier" w:hAnsi="Courier"/>
          <w:sz w:val="18"/>
          <w:szCs w:val="18"/>
        </w:rPr>
      </w:pPr>
      <w:r w:rsidRPr="0058707D">
        <w:rPr>
          <w:rFonts w:ascii="Courier" w:hAnsi="Courier"/>
          <w:sz w:val="18"/>
          <w:szCs w:val="18"/>
        </w:rPr>
        <w:t>D_43521_5.0     0.0676      0.748      0.090      0.928        -1.399     1.534</w:t>
      </w:r>
    </w:p>
    <w:p w14:paraId="189D9ABD" w14:textId="77777777" w:rsidR="0058707D" w:rsidRPr="0058707D" w:rsidRDefault="0058707D" w:rsidP="0058707D">
      <w:pPr>
        <w:rPr>
          <w:rFonts w:ascii="Courier" w:hAnsi="Courier"/>
          <w:sz w:val="18"/>
          <w:szCs w:val="18"/>
        </w:rPr>
      </w:pPr>
      <w:r w:rsidRPr="0058707D">
        <w:rPr>
          <w:rFonts w:ascii="Courier" w:hAnsi="Courier"/>
          <w:sz w:val="18"/>
          <w:szCs w:val="18"/>
        </w:rPr>
        <w:t>D_43521_6.0     0.6399      1.054      0.607      0.544        -1.425     2.705</w:t>
      </w:r>
    </w:p>
    <w:p w14:paraId="7145F297" w14:textId="77777777" w:rsidR="0058707D" w:rsidRPr="0058707D" w:rsidRDefault="0058707D" w:rsidP="0058707D">
      <w:pPr>
        <w:rPr>
          <w:rFonts w:ascii="Courier" w:hAnsi="Courier"/>
          <w:sz w:val="18"/>
          <w:szCs w:val="18"/>
        </w:rPr>
      </w:pPr>
      <w:r w:rsidRPr="0058707D">
        <w:rPr>
          <w:rFonts w:ascii="Courier" w:hAnsi="Courier"/>
          <w:sz w:val="18"/>
          <w:szCs w:val="18"/>
        </w:rPr>
        <w:t>D_43521_7.0     0.3522      0.637      0.553      0.581        -0.897     1.601</w:t>
      </w:r>
    </w:p>
    <w:p w14:paraId="237871F5" w14:textId="77777777" w:rsidR="0058707D" w:rsidRPr="0058707D" w:rsidRDefault="0058707D" w:rsidP="0058707D">
      <w:pPr>
        <w:rPr>
          <w:rFonts w:ascii="Courier" w:hAnsi="Courier"/>
          <w:sz w:val="18"/>
          <w:szCs w:val="18"/>
        </w:rPr>
      </w:pPr>
      <w:r w:rsidRPr="0058707D">
        <w:rPr>
          <w:rFonts w:ascii="Courier" w:hAnsi="Courier"/>
          <w:sz w:val="18"/>
          <w:szCs w:val="18"/>
        </w:rPr>
        <w:t>D_470.1_1      -1.0992      1.116     -0.985      0.324        -3.286     1.087</w:t>
      </w:r>
    </w:p>
    <w:p w14:paraId="5EB89B72" w14:textId="77777777" w:rsidR="0058707D" w:rsidRPr="0058707D" w:rsidRDefault="0058707D" w:rsidP="0058707D">
      <w:pPr>
        <w:rPr>
          <w:rFonts w:ascii="Courier" w:hAnsi="Courier"/>
          <w:sz w:val="18"/>
          <w:szCs w:val="18"/>
        </w:rPr>
      </w:pPr>
      <w:r w:rsidRPr="0058707D">
        <w:rPr>
          <w:rFonts w:ascii="Courier" w:hAnsi="Courier"/>
          <w:sz w:val="18"/>
          <w:szCs w:val="18"/>
        </w:rPr>
        <w:t>D_470.2_1      -0.0161      0.706     -0.023      0.982        -1.400     1.368</w:t>
      </w:r>
    </w:p>
    <w:p w14:paraId="6B303D47" w14:textId="77777777" w:rsidR="0058707D" w:rsidRPr="0058707D" w:rsidRDefault="0058707D" w:rsidP="0058707D">
      <w:pPr>
        <w:rPr>
          <w:rFonts w:ascii="Courier" w:hAnsi="Courier"/>
          <w:sz w:val="18"/>
          <w:szCs w:val="18"/>
        </w:rPr>
      </w:pPr>
      <w:r w:rsidRPr="0058707D">
        <w:rPr>
          <w:rFonts w:ascii="Courier" w:hAnsi="Courier"/>
          <w:sz w:val="18"/>
          <w:szCs w:val="18"/>
        </w:rPr>
        <w:t>D_470.3_1      -0.6860      0.694     -0.988      0.323        -2.046     0.674</w:t>
      </w:r>
    </w:p>
    <w:p w14:paraId="34ABB6F8" w14:textId="77777777" w:rsidR="0058707D" w:rsidRPr="0058707D" w:rsidRDefault="0058707D" w:rsidP="0058707D">
      <w:pPr>
        <w:rPr>
          <w:rFonts w:ascii="Courier" w:hAnsi="Courier"/>
          <w:sz w:val="18"/>
          <w:szCs w:val="18"/>
        </w:rPr>
      </w:pPr>
      <w:r w:rsidRPr="0058707D">
        <w:rPr>
          <w:rFonts w:ascii="Courier" w:hAnsi="Courier"/>
          <w:sz w:val="18"/>
          <w:szCs w:val="18"/>
        </w:rPr>
        <w:t>D_470.4_1      -0.8305      0.532     -1.561      0.119        -1.873     0.212</w:t>
      </w:r>
    </w:p>
    <w:p w14:paraId="3A970A68" w14:textId="77777777" w:rsidR="0058707D" w:rsidRPr="0058707D" w:rsidRDefault="0058707D" w:rsidP="0058707D">
      <w:pPr>
        <w:rPr>
          <w:rFonts w:ascii="Courier" w:hAnsi="Courier"/>
          <w:sz w:val="18"/>
          <w:szCs w:val="18"/>
        </w:rPr>
      </w:pPr>
      <w:r w:rsidRPr="0058707D">
        <w:rPr>
          <w:rFonts w:ascii="Courier" w:hAnsi="Courier"/>
          <w:sz w:val="18"/>
          <w:szCs w:val="18"/>
        </w:rPr>
        <w:t>D_470.5_1       0.3733      0.395      0.945      0.344        -0.401     1.147</w:t>
      </w:r>
    </w:p>
    <w:p w14:paraId="4F77081B" w14:textId="77777777" w:rsidR="0058707D" w:rsidRPr="0058707D" w:rsidRDefault="0058707D" w:rsidP="0058707D">
      <w:pPr>
        <w:rPr>
          <w:rFonts w:ascii="Courier" w:hAnsi="Courier"/>
          <w:sz w:val="18"/>
          <w:szCs w:val="18"/>
        </w:rPr>
      </w:pPr>
      <w:r w:rsidRPr="0058707D">
        <w:rPr>
          <w:rFonts w:ascii="Courier" w:hAnsi="Courier"/>
          <w:sz w:val="18"/>
          <w:szCs w:val="18"/>
        </w:rPr>
        <w:t>D_4701.1_1     -0.7261      0.531     -1.368      0.171        -1.766     0.314</w:t>
      </w:r>
    </w:p>
    <w:p w14:paraId="247EC2DC" w14:textId="77777777" w:rsidR="0058707D" w:rsidRPr="0058707D" w:rsidRDefault="0058707D" w:rsidP="0058707D">
      <w:pPr>
        <w:rPr>
          <w:rFonts w:ascii="Courier" w:hAnsi="Courier"/>
          <w:sz w:val="18"/>
          <w:szCs w:val="18"/>
        </w:rPr>
      </w:pPr>
      <w:r w:rsidRPr="005170F8">
        <w:rPr>
          <w:rFonts w:ascii="Courier" w:hAnsi="Courier"/>
          <w:color w:val="FF0000"/>
          <w:sz w:val="18"/>
          <w:szCs w:val="18"/>
        </w:rPr>
        <w:t>D_4701.2_1</w:t>
      </w:r>
      <w:r w:rsidRPr="0058707D">
        <w:rPr>
          <w:rFonts w:ascii="Courier" w:hAnsi="Courier"/>
          <w:sz w:val="18"/>
          <w:szCs w:val="18"/>
        </w:rPr>
        <w:t xml:space="preserve">     -0.8409      0.315     -2.670      </w:t>
      </w:r>
      <w:r w:rsidRPr="005170F8">
        <w:rPr>
          <w:rFonts w:ascii="Courier" w:hAnsi="Courier"/>
          <w:color w:val="FF0000"/>
          <w:sz w:val="18"/>
          <w:szCs w:val="18"/>
        </w:rPr>
        <w:t>0.008</w:t>
      </w:r>
      <w:r w:rsidRPr="0058707D">
        <w:rPr>
          <w:rFonts w:ascii="Courier" w:hAnsi="Courier"/>
          <w:sz w:val="18"/>
          <w:szCs w:val="18"/>
        </w:rPr>
        <w:t xml:space="preserve">        -1.458    -0.224</w:t>
      </w:r>
    </w:p>
    <w:p w14:paraId="2E063D9A" w14:textId="77777777" w:rsidR="0058707D" w:rsidRPr="0058707D" w:rsidRDefault="0058707D" w:rsidP="0058707D">
      <w:pPr>
        <w:rPr>
          <w:rFonts w:ascii="Courier" w:hAnsi="Courier"/>
          <w:sz w:val="18"/>
          <w:szCs w:val="18"/>
        </w:rPr>
      </w:pPr>
      <w:r w:rsidRPr="0058707D">
        <w:rPr>
          <w:rFonts w:ascii="Courier" w:hAnsi="Courier"/>
          <w:sz w:val="18"/>
          <w:szCs w:val="18"/>
        </w:rPr>
        <w:t>D_4701.3_1      0.0595      0.928      0.064      0.949        -1.760     1.879</w:t>
      </w:r>
    </w:p>
    <w:p w14:paraId="407601F4" w14:textId="77777777" w:rsidR="0058707D" w:rsidRPr="0058707D" w:rsidRDefault="0058707D" w:rsidP="0058707D">
      <w:pPr>
        <w:rPr>
          <w:rFonts w:ascii="Courier" w:hAnsi="Courier"/>
          <w:sz w:val="18"/>
          <w:szCs w:val="18"/>
        </w:rPr>
      </w:pPr>
      <w:r w:rsidRPr="0058707D">
        <w:rPr>
          <w:rFonts w:ascii="Courier" w:hAnsi="Courier"/>
          <w:sz w:val="18"/>
          <w:szCs w:val="18"/>
        </w:rPr>
        <w:t>D_4701.4_1     -0.4547      0.608     -0.748      0.454        -1.646     0.737</w:t>
      </w:r>
    </w:p>
    <w:p w14:paraId="0A35D2A6" w14:textId="77777777" w:rsidR="0058707D" w:rsidRPr="0058707D" w:rsidRDefault="0058707D" w:rsidP="0058707D">
      <w:pPr>
        <w:rPr>
          <w:rFonts w:ascii="Courier" w:hAnsi="Courier"/>
          <w:sz w:val="18"/>
          <w:szCs w:val="18"/>
        </w:rPr>
      </w:pPr>
      <w:r w:rsidRPr="0058707D">
        <w:rPr>
          <w:rFonts w:ascii="Courier" w:hAnsi="Courier"/>
          <w:sz w:val="18"/>
          <w:szCs w:val="18"/>
        </w:rPr>
        <w:t>D_4701.5_1     -0.3394      0.423     -0.802      0.423        -1.169     0.490</w:t>
      </w:r>
    </w:p>
    <w:p w14:paraId="4DDED816" w14:textId="77777777" w:rsidR="0058707D" w:rsidRPr="0058707D" w:rsidRDefault="0058707D" w:rsidP="0058707D">
      <w:pPr>
        <w:rPr>
          <w:rFonts w:ascii="Courier" w:hAnsi="Courier"/>
          <w:sz w:val="18"/>
          <w:szCs w:val="18"/>
        </w:rPr>
      </w:pPr>
      <w:r w:rsidRPr="0058707D">
        <w:rPr>
          <w:rFonts w:ascii="Courier" w:hAnsi="Courier"/>
          <w:sz w:val="18"/>
          <w:szCs w:val="18"/>
        </w:rPr>
        <w:t>D_4701.6_1     -0.8164      0.507     -1.610      0.107        -1.810     0.177</w:t>
      </w:r>
    </w:p>
    <w:p w14:paraId="79149D27" w14:textId="77777777" w:rsidR="0058707D" w:rsidRPr="0058707D" w:rsidRDefault="0058707D" w:rsidP="0058707D">
      <w:pPr>
        <w:rPr>
          <w:rFonts w:ascii="Courier" w:hAnsi="Courier"/>
          <w:sz w:val="18"/>
          <w:szCs w:val="18"/>
        </w:rPr>
      </w:pPr>
      <w:r w:rsidRPr="0058707D">
        <w:rPr>
          <w:rFonts w:ascii="Courier" w:hAnsi="Courier"/>
          <w:sz w:val="18"/>
          <w:szCs w:val="18"/>
        </w:rPr>
        <w:t>D_4701.7_1      0.3318      1.244      0.267      0.790        -2.107     2.771</w:t>
      </w:r>
    </w:p>
    <w:p w14:paraId="26DDE737" w14:textId="77777777" w:rsidR="0058707D" w:rsidRPr="0058707D" w:rsidRDefault="0058707D" w:rsidP="0058707D">
      <w:pPr>
        <w:rPr>
          <w:rFonts w:ascii="Courier" w:hAnsi="Courier"/>
          <w:sz w:val="18"/>
          <w:szCs w:val="18"/>
        </w:rPr>
      </w:pPr>
      <w:r w:rsidRPr="0058707D">
        <w:rPr>
          <w:rFonts w:ascii="Courier" w:hAnsi="Courier"/>
          <w:sz w:val="18"/>
          <w:szCs w:val="18"/>
        </w:rPr>
        <w:t>D_4701.8_1     -1.0049      1.910     -0.526      0.599        -4.747     2.738</w:t>
      </w:r>
    </w:p>
    <w:p w14:paraId="29FC012C" w14:textId="77777777" w:rsidR="0058707D" w:rsidRPr="0058707D" w:rsidRDefault="0058707D" w:rsidP="0058707D">
      <w:pPr>
        <w:rPr>
          <w:rFonts w:ascii="Courier" w:hAnsi="Courier"/>
          <w:sz w:val="18"/>
          <w:szCs w:val="18"/>
        </w:rPr>
      </w:pPr>
      <w:r w:rsidRPr="0058707D">
        <w:rPr>
          <w:rFonts w:ascii="Courier" w:hAnsi="Courier"/>
          <w:sz w:val="18"/>
          <w:szCs w:val="18"/>
        </w:rPr>
        <w:lastRenderedPageBreak/>
        <w:t>D_5414_2       -0.8294      1.040     -0.797      0.425        -2.868     1.210</w:t>
      </w:r>
    </w:p>
    <w:p w14:paraId="43C5C6CE" w14:textId="77777777" w:rsidR="0058707D" w:rsidRPr="0058707D" w:rsidRDefault="0058707D" w:rsidP="0058707D">
      <w:pPr>
        <w:rPr>
          <w:rFonts w:ascii="Courier" w:hAnsi="Courier"/>
          <w:sz w:val="18"/>
          <w:szCs w:val="18"/>
        </w:rPr>
      </w:pPr>
      <w:r w:rsidRPr="0058707D">
        <w:rPr>
          <w:rFonts w:ascii="Courier" w:hAnsi="Courier"/>
          <w:sz w:val="18"/>
          <w:szCs w:val="18"/>
        </w:rPr>
        <w:t>D_5414_3       -0.3678      0.364     -1.011      0.312        -1.080     0.345</w:t>
      </w:r>
    </w:p>
    <w:p w14:paraId="1568B42A" w14:textId="77777777" w:rsidR="0058707D" w:rsidRPr="0058707D" w:rsidRDefault="0058707D" w:rsidP="0058707D">
      <w:pPr>
        <w:rPr>
          <w:rFonts w:ascii="Courier" w:hAnsi="Courier"/>
          <w:sz w:val="18"/>
          <w:szCs w:val="18"/>
        </w:rPr>
      </w:pPr>
      <w:r w:rsidRPr="0058707D">
        <w:rPr>
          <w:rFonts w:ascii="Courier" w:hAnsi="Courier"/>
          <w:sz w:val="18"/>
          <w:szCs w:val="18"/>
        </w:rPr>
        <w:t>D_5418_2       -0.6003      1.097     -0.547      0.584        -2.751     1.550</w:t>
      </w:r>
    </w:p>
    <w:p w14:paraId="6CD4753D" w14:textId="77777777" w:rsidR="0058707D" w:rsidRPr="0058707D" w:rsidRDefault="0058707D" w:rsidP="0058707D">
      <w:pPr>
        <w:rPr>
          <w:rFonts w:ascii="Courier" w:hAnsi="Courier"/>
          <w:sz w:val="18"/>
          <w:szCs w:val="18"/>
        </w:rPr>
      </w:pPr>
      <w:r w:rsidRPr="0058707D">
        <w:rPr>
          <w:rFonts w:ascii="Courier" w:hAnsi="Courier"/>
          <w:sz w:val="18"/>
          <w:szCs w:val="18"/>
        </w:rPr>
        <w:t>D_5418_3        0.1588      1.072      0.148      0.882        -1.943     2.260</w:t>
      </w:r>
    </w:p>
    <w:p w14:paraId="2DA29807" w14:textId="77777777" w:rsidR="0058707D" w:rsidRPr="0058707D" w:rsidRDefault="0058707D" w:rsidP="0058707D">
      <w:pPr>
        <w:rPr>
          <w:rFonts w:ascii="Courier" w:hAnsi="Courier"/>
          <w:sz w:val="18"/>
          <w:szCs w:val="18"/>
        </w:rPr>
      </w:pPr>
      <w:r w:rsidRPr="0058707D">
        <w:rPr>
          <w:rFonts w:ascii="Courier" w:hAnsi="Courier"/>
          <w:sz w:val="18"/>
          <w:szCs w:val="18"/>
        </w:rPr>
        <w:t>D_5418_4       -0.0408      1.058     -0.039      0.969        -2.114     2.033</w:t>
      </w:r>
    </w:p>
    <w:p w14:paraId="51AF098D" w14:textId="77777777" w:rsidR="0058707D" w:rsidRPr="0058707D" w:rsidRDefault="0058707D" w:rsidP="0058707D">
      <w:pPr>
        <w:rPr>
          <w:rFonts w:ascii="Courier" w:hAnsi="Courier"/>
          <w:sz w:val="18"/>
          <w:szCs w:val="18"/>
        </w:rPr>
      </w:pPr>
      <w:r w:rsidRPr="0058707D">
        <w:rPr>
          <w:rFonts w:ascii="Courier" w:hAnsi="Courier"/>
          <w:sz w:val="18"/>
          <w:szCs w:val="18"/>
        </w:rPr>
        <w:t>D_5418_5       -0.1977      1.076     -0.184      0.854        -2.306     1.911</w:t>
      </w:r>
    </w:p>
    <w:p w14:paraId="430E4B3A" w14:textId="77777777" w:rsidR="0058707D" w:rsidRPr="0058707D" w:rsidRDefault="0058707D" w:rsidP="0058707D">
      <w:pPr>
        <w:rPr>
          <w:rFonts w:ascii="Courier" w:hAnsi="Courier"/>
          <w:sz w:val="18"/>
          <w:szCs w:val="18"/>
        </w:rPr>
      </w:pPr>
      <w:r w:rsidRPr="0058707D">
        <w:rPr>
          <w:rFonts w:ascii="Courier" w:hAnsi="Courier"/>
          <w:sz w:val="18"/>
          <w:szCs w:val="18"/>
        </w:rPr>
        <w:t>D_5418_6       -0.1935      1.149     -0.168      0.866        -2.446     2.059</w:t>
      </w:r>
    </w:p>
    <w:p w14:paraId="1668C438" w14:textId="77777777" w:rsidR="0058707D" w:rsidRPr="0058707D" w:rsidRDefault="0058707D" w:rsidP="0058707D">
      <w:pPr>
        <w:rPr>
          <w:rFonts w:ascii="Courier" w:hAnsi="Courier"/>
          <w:sz w:val="18"/>
          <w:szCs w:val="18"/>
        </w:rPr>
      </w:pPr>
      <w:r w:rsidRPr="0058707D">
        <w:rPr>
          <w:rFonts w:ascii="Courier" w:hAnsi="Courier"/>
          <w:sz w:val="18"/>
          <w:szCs w:val="18"/>
        </w:rPr>
        <w:t>const          -6.3048      1.388     -4.543      0.000        -9.025    -3.585</w:t>
      </w:r>
    </w:p>
    <w:p w14:paraId="4C3C4B25" w14:textId="77777777" w:rsidR="0058707D" w:rsidRPr="0058707D" w:rsidRDefault="0058707D" w:rsidP="0058707D">
      <w:pPr>
        <w:rPr>
          <w:rFonts w:ascii="Courier" w:hAnsi="Courier"/>
          <w:sz w:val="18"/>
          <w:szCs w:val="18"/>
        </w:rPr>
      </w:pPr>
      <w:r w:rsidRPr="0058707D">
        <w:rPr>
          <w:rFonts w:ascii="Courier" w:hAnsi="Courier"/>
          <w:sz w:val="18"/>
          <w:szCs w:val="18"/>
        </w:rPr>
        <w:t>===============================================================================</w:t>
      </w:r>
    </w:p>
    <w:p w14:paraId="005A65BF" w14:textId="77777777" w:rsidR="0058707D" w:rsidRDefault="0058707D" w:rsidP="0058707D"/>
    <w:p w14:paraId="26FDF4E1" w14:textId="2D35E9F6" w:rsidR="0058707D" w:rsidRDefault="00F0217E" w:rsidP="0058707D">
      <w:r>
        <w:t>The Quick M</w:t>
      </w:r>
      <w:r w:rsidR="0058707D">
        <w:t xml:space="preserve">eans </w:t>
      </w:r>
      <w:r w:rsidR="00E35229">
        <w:t>Comparison</w:t>
      </w:r>
      <w:r w:rsidR="002F02CF">
        <w:t xml:space="preserve"> </w:t>
      </w:r>
      <w:r w:rsidR="00E35229">
        <w:t>also show imbalance,</w:t>
      </w:r>
      <w:r w:rsidR="0058707D">
        <w:t xml:space="preserve"> but they show something a little different. </w:t>
      </w:r>
      <w:r w:rsidR="00E35229">
        <w:t>Table 2</w:t>
      </w:r>
      <w:r w:rsidR="0058707D">
        <w:t xml:space="preserve"> is a list of the significant variables</w:t>
      </w:r>
      <w:r w:rsidR="00A531F8">
        <w:t xml:space="preserve"> (|t-stats| &gt; 2)</w:t>
      </w:r>
      <w:r w:rsidR="0058707D">
        <w:t>, along with their t-stats:</w:t>
      </w:r>
    </w:p>
    <w:p w14:paraId="77A820D2" w14:textId="77777777" w:rsidR="0058707D" w:rsidRDefault="0058707D" w:rsidP="0058707D"/>
    <w:p w14:paraId="080012A7" w14:textId="77777777" w:rsidR="0058707D" w:rsidRPr="00E35229" w:rsidRDefault="0058707D" w:rsidP="0058707D">
      <w:pPr>
        <w:rPr>
          <w:b/>
          <w:sz w:val="20"/>
          <w:szCs w:val="20"/>
        </w:rPr>
      </w:pPr>
      <w:r w:rsidRPr="00E35229">
        <w:rPr>
          <w:b/>
          <w:sz w:val="20"/>
          <w:szCs w:val="20"/>
        </w:rPr>
        <w:t>Table 2. Quick Mean Results</w:t>
      </w:r>
    </w:p>
    <w:p w14:paraId="05D8359D" w14:textId="67C85A67" w:rsidR="0058707D" w:rsidRDefault="00F03EE9" w:rsidP="0058707D">
      <w:r>
        <w:rPr>
          <w:rFonts w:ascii="Courier" w:hAnsi="Courier"/>
          <w:sz w:val="18"/>
          <w:szCs w:val="18"/>
        </w:rPr>
        <w:t>========================</w:t>
      </w:r>
    </w:p>
    <w:p w14:paraId="1572F601" w14:textId="77777777" w:rsidR="00E35229" w:rsidRPr="00E35229" w:rsidRDefault="00E35229" w:rsidP="00E35229">
      <w:pPr>
        <w:rPr>
          <w:rFonts w:ascii="Courier" w:hAnsi="Courier"/>
          <w:sz w:val="18"/>
          <w:szCs w:val="18"/>
        </w:rPr>
      </w:pPr>
      <w:r w:rsidRPr="00E35229">
        <w:rPr>
          <w:rFonts w:ascii="Courier" w:hAnsi="Courier"/>
          <w:sz w:val="18"/>
          <w:szCs w:val="18"/>
        </w:rPr>
        <w:t>kwh_2009_08    14.739744</w:t>
      </w:r>
    </w:p>
    <w:p w14:paraId="76544DF1" w14:textId="77777777" w:rsidR="00E35229" w:rsidRPr="00E35229" w:rsidRDefault="00E35229" w:rsidP="00E35229">
      <w:pPr>
        <w:rPr>
          <w:rFonts w:ascii="Courier" w:hAnsi="Courier"/>
          <w:sz w:val="18"/>
          <w:szCs w:val="18"/>
        </w:rPr>
      </w:pPr>
      <w:r w:rsidRPr="00E35229">
        <w:rPr>
          <w:rFonts w:ascii="Courier" w:hAnsi="Courier"/>
          <w:sz w:val="18"/>
          <w:szCs w:val="18"/>
        </w:rPr>
        <w:t>kwh_2009_09    15.203416</w:t>
      </w:r>
    </w:p>
    <w:p w14:paraId="1B3EFEA1" w14:textId="77777777" w:rsidR="00E35229" w:rsidRPr="00E35229" w:rsidRDefault="00E35229" w:rsidP="00E35229">
      <w:pPr>
        <w:rPr>
          <w:rFonts w:ascii="Courier" w:hAnsi="Courier"/>
          <w:sz w:val="18"/>
          <w:szCs w:val="18"/>
        </w:rPr>
      </w:pPr>
      <w:r w:rsidRPr="00E35229">
        <w:rPr>
          <w:rFonts w:ascii="Courier" w:hAnsi="Courier"/>
          <w:sz w:val="18"/>
          <w:szCs w:val="18"/>
        </w:rPr>
        <w:t>kwh_2009_10    14.877134</w:t>
      </w:r>
    </w:p>
    <w:p w14:paraId="5ABB2580" w14:textId="77777777" w:rsidR="00E35229" w:rsidRPr="00E35229" w:rsidRDefault="00E35229" w:rsidP="00E35229">
      <w:pPr>
        <w:rPr>
          <w:rFonts w:ascii="Courier" w:hAnsi="Courier"/>
          <w:sz w:val="18"/>
          <w:szCs w:val="18"/>
        </w:rPr>
      </w:pPr>
      <w:r w:rsidRPr="00E35229">
        <w:rPr>
          <w:rFonts w:ascii="Courier" w:hAnsi="Courier"/>
          <w:sz w:val="18"/>
          <w:szCs w:val="18"/>
        </w:rPr>
        <w:t>kwh_2009_11    14.984830</w:t>
      </w:r>
    </w:p>
    <w:p w14:paraId="589A967C" w14:textId="77777777" w:rsidR="00E35229" w:rsidRPr="00E35229" w:rsidRDefault="00E35229" w:rsidP="00E35229">
      <w:pPr>
        <w:rPr>
          <w:rFonts w:ascii="Courier" w:hAnsi="Courier"/>
          <w:sz w:val="18"/>
          <w:szCs w:val="18"/>
        </w:rPr>
      </w:pPr>
      <w:r w:rsidRPr="00E35229">
        <w:rPr>
          <w:rFonts w:ascii="Courier" w:hAnsi="Courier"/>
          <w:sz w:val="18"/>
          <w:szCs w:val="18"/>
        </w:rPr>
        <w:t>kwh_2009_12    15.887552</w:t>
      </w:r>
    </w:p>
    <w:p w14:paraId="3D8BFDF8" w14:textId="77777777" w:rsidR="00E35229" w:rsidRPr="00E35229" w:rsidRDefault="00E35229" w:rsidP="00E35229">
      <w:pPr>
        <w:rPr>
          <w:rFonts w:ascii="Courier" w:hAnsi="Courier"/>
          <w:sz w:val="18"/>
          <w:szCs w:val="18"/>
        </w:rPr>
      </w:pPr>
      <w:r w:rsidRPr="00E35229">
        <w:rPr>
          <w:rFonts w:ascii="Courier" w:hAnsi="Courier"/>
          <w:sz w:val="18"/>
          <w:szCs w:val="18"/>
        </w:rPr>
        <w:t>D_410_3         5.556768</w:t>
      </w:r>
    </w:p>
    <w:p w14:paraId="3E9AF4A7" w14:textId="77777777" w:rsidR="00E35229" w:rsidRPr="00E35229" w:rsidRDefault="00E35229" w:rsidP="00E35229">
      <w:pPr>
        <w:rPr>
          <w:rFonts w:ascii="Courier" w:hAnsi="Courier"/>
          <w:sz w:val="18"/>
          <w:szCs w:val="18"/>
        </w:rPr>
      </w:pPr>
      <w:r w:rsidRPr="00E35229">
        <w:rPr>
          <w:rFonts w:ascii="Courier" w:hAnsi="Courier"/>
          <w:sz w:val="18"/>
          <w:szCs w:val="18"/>
        </w:rPr>
        <w:t>D_420_2.0       2.320252</w:t>
      </w:r>
    </w:p>
    <w:p w14:paraId="59A8712D" w14:textId="77777777" w:rsidR="00E35229" w:rsidRPr="00E35229" w:rsidRDefault="00E35229" w:rsidP="00E35229">
      <w:pPr>
        <w:rPr>
          <w:rFonts w:ascii="Courier" w:hAnsi="Courier"/>
          <w:sz w:val="18"/>
          <w:szCs w:val="18"/>
        </w:rPr>
      </w:pPr>
      <w:r w:rsidRPr="00E35229">
        <w:rPr>
          <w:rFonts w:ascii="Courier" w:hAnsi="Courier"/>
          <w:sz w:val="18"/>
          <w:szCs w:val="18"/>
        </w:rPr>
        <w:t>D_420_4.0       2.983374</w:t>
      </w:r>
    </w:p>
    <w:p w14:paraId="2E0AA244" w14:textId="77777777" w:rsidR="00E35229" w:rsidRPr="00E35229" w:rsidRDefault="00E35229" w:rsidP="00E35229">
      <w:pPr>
        <w:rPr>
          <w:rFonts w:ascii="Courier" w:hAnsi="Courier"/>
          <w:sz w:val="18"/>
          <w:szCs w:val="18"/>
        </w:rPr>
      </w:pPr>
      <w:r w:rsidRPr="00E35229">
        <w:rPr>
          <w:rFonts w:ascii="Courier" w:hAnsi="Courier"/>
          <w:sz w:val="18"/>
          <w:szCs w:val="18"/>
        </w:rPr>
        <w:t>D_43111_2.0     3.392115</w:t>
      </w:r>
    </w:p>
    <w:p w14:paraId="68FFD927" w14:textId="77777777" w:rsidR="00E35229" w:rsidRPr="00E35229" w:rsidRDefault="00E35229" w:rsidP="00E35229">
      <w:pPr>
        <w:rPr>
          <w:rFonts w:ascii="Courier" w:hAnsi="Courier"/>
          <w:sz w:val="18"/>
          <w:szCs w:val="18"/>
        </w:rPr>
      </w:pPr>
      <w:r w:rsidRPr="00E35229">
        <w:rPr>
          <w:rFonts w:ascii="Courier" w:hAnsi="Courier"/>
          <w:sz w:val="18"/>
          <w:szCs w:val="18"/>
        </w:rPr>
        <w:t>D_405_2        -6.508454</w:t>
      </w:r>
    </w:p>
    <w:p w14:paraId="3A3A8DD3" w14:textId="77777777" w:rsidR="00E35229" w:rsidRPr="00E35229" w:rsidRDefault="00E35229" w:rsidP="00E35229">
      <w:pPr>
        <w:rPr>
          <w:rFonts w:ascii="Courier" w:hAnsi="Courier"/>
          <w:sz w:val="18"/>
          <w:szCs w:val="18"/>
        </w:rPr>
      </w:pPr>
      <w:r w:rsidRPr="00E35229">
        <w:rPr>
          <w:rFonts w:ascii="Courier" w:hAnsi="Courier"/>
          <w:sz w:val="18"/>
          <w:szCs w:val="18"/>
        </w:rPr>
        <w:t>D_43521_4.0     2.419806</w:t>
      </w:r>
    </w:p>
    <w:p w14:paraId="43D5699D" w14:textId="735FBDA0" w:rsidR="0058707D" w:rsidRDefault="00E35229" w:rsidP="00E35229">
      <w:r w:rsidRPr="00E35229">
        <w:rPr>
          <w:rFonts w:ascii="Courier" w:hAnsi="Courier"/>
          <w:sz w:val="18"/>
          <w:szCs w:val="18"/>
        </w:rPr>
        <w:t>D_5418_2       -3.577503</w:t>
      </w:r>
    </w:p>
    <w:p w14:paraId="6D4181C0" w14:textId="39324841" w:rsidR="0058707D" w:rsidRDefault="00F03EE9" w:rsidP="0058707D">
      <w:pPr>
        <w:rPr>
          <w:rFonts w:ascii="Courier" w:hAnsi="Courier"/>
          <w:sz w:val="18"/>
          <w:szCs w:val="18"/>
        </w:rPr>
      </w:pPr>
      <w:r>
        <w:rPr>
          <w:rFonts w:ascii="Courier" w:hAnsi="Courier"/>
          <w:sz w:val="18"/>
          <w:szCs w:val="18"/>
        </w:rPr>
        <w:t>========================</w:t>
      </w:r>
    </w:p>
    <w:p w14:paraId="211D7190" w14:textId="77777777" w:rsidR="00F03EE9" w:rsidRDefault="00F03EE9" w:rsidP="0058707D"/>
    <w:p w14:paraId="165E7AFE" w14:textId="54131756" w:rsidR="008E4358" w:rsidRDefault="0058707D" w:rsidP="0058707D">
      <w:r>
        <w:t xml:space="preserve">(ii) </w:t>
      </w:r>
      <w:r w:rsidR="002F4D94">
        <w:t>In the Logit imbalance test, August kwh, December kwh, the dummy for having 3 people over the age of 15 in the house (420.</w:t>
      </w:r>
      <w:r w:rsidR="008E4358">
        <w:t xml:space="preserve">3), and the dummy for having an </w:t>
      </w:r>
      <w:r w:rsidR="002F4D94">
        <w:t xml:space="preserve">immersion electric water heater (4701.2) are </w:t>
      </w:r>
      <w:r w:rsidR="002F4D94" w:rsidRPr="002F4D94">
        <w:t>considered significant</w:t>
      </w:r>
      <w:r w:rsidR="002F4D94">
        <w:t>.</w:t>
      </w:r>
      <w:r w:rsidR="008E4358">
        <w:t xml:space="preserve"> In the </w:t>
      </w:r>
      <w:r w:rsidR="008E4358" w:rsidRPr="008E4358">
        <w:t>"Quick Means Comparison"</w:t>
      </w:r>
      <w:r w:rsidR="008E4358">
        <w:t>, significant variables are listed in Table 2.</w:t>
      </w:r>
    </w:p>
    <w:p w14:paraId="5BBDD911" w14:textId="77777777" w:rsidR="008E4358" w:rsidRDefault="008E4358" w:rsidP="0058707D"/>
    <w:p w14:paraId="1A91B56A" w14:textId="104E1B06" w:rsidR="008E4358" w:rsidRDefault="00F86BCE" w:rsidP="008E4358">
      <w:r>
        <w:t xml:space="preserve">More variables are considered significant in the Quick Means Comparison. </w:t>
      </w:r>
      <w:r w:rsidR="008E4358">
        <w:t>In particular, the differences in consumption are significant in ALL months, whereas only two months were significant in the Logit. This is probably due to the fact that the consumption values are highly collinear.</w:t>
      </w:r>
    </w:p>
    <w:p w14:paraId="4B497DB1" w14:textId="77777777" w:rsidR="0058707D" w:rsidRDefault="0058707D" w:rsidP="0058707D"/>
    <w:p w14:paraId="368AA9FF" w14:textId="23A14584" w:rsidR="0058707D" w:rsidRDefault="00C502F6" w:rsidP="0058707D">
      <w:r>
        <w:t>iii) The benefit of the L</w:t>
      </w:r>
      <w:r w:rsidR="0058707D">
        <w:t>ogit is that one can consider the imbalance of one variable, holding other variables constant. It's entirely likely that the groups look different on average, but look similar when you control for observables. This would tell us whether any selection that exists was selection on observables or unobservables.</w:t>
      </w:r>
      <w:r w:rsidR="00D609D1">
        <w:t xml:space="preserve"> The problem is we do not know how different each variable is</w:t>
      </w:r>
      <w:r w:rsidR="00304E11">
        <w:t xml:space="preserve"> on its own</w:t>
      </w:r>
      <w:r w:rsidR="00D609D1">
        <w:t>, since we are not comparing the original data.</w:t>
      </w:r>
    </w:p>
    <w:p w14:paraId="00A864FF" w14:textId="77777777" w:rsidR="0058707D" w:rsidRDefault="0058707D" w:rsidP="0058707D"/>
    <w:p w14:paraId="57373771" w14:textId="7C42A42D" w:rsidR="0058707D" w:rsidRDefault="0058707D" w:rsidP="0058707D">
      <w:r>
        <w:t>On the other hand, by c</w:t>
      </w:r>
      <w:r w:rsidR="00304E11">
        <w:t>omparing means we get a sense of</w:t>
      </w:r>
      <w:r>
        <w:t xml:space="preserve"> </w:t>
      </w:r>
      <w:r w:rsidR="00304E11">
        <w:t>how</w:t>
      </w:r>
      <w:r>
        <w:t xml:space="preserve"> different groups look like as a whole.</w:t>
      </w:r>
      <w:r w:rsidR="00D609D1">
        <w:t xml:space="preserve"> We know the difference for each variable. However, we are not able to check if one variable is still significantly different between treatment and control after controlling for other variable(s).</w:t>
      </w:r>
    </w:p>
    <w:p w14:paraId="28FE0794" w14:textId="6AEA583B" w:rsidR="00D5363B" w:rsidRDefault="00D5363B" w:rsidP="0058707D"/>
    <w:p w14:paraId="7D28D817" w14:textId="4DCA5D7A" w:rsidR="0058707D" w:rsidRDefault="0058707D" w:rsidP="0058707D">
      <w:r>
        <w:lastRenderedPageBreak/>
        <w:t>iv) Questions 410, 420, and 43111 contain very similar information: namely, the age makeup of the household. In particular, given the answers to questions 420 (How many people over 15 years of age live in your home?) and 43111 (How many people under 15 years of age live in your home?), you can determine the answer to 410 (which asks whether there any children under</w:t>
      </w:r>
      <w:r w:rsidR="00304E11">
        <w:t xml:space="preserve"> 15 years of age in the home). We</w:t>
      </w:r>
      <w:r>
        <w:t xml:space="preserve"> would have wanted to include more variables tha</w:t>
      </w:r>
      <w:r w:rsidR="000D3D6E">
        <w:t xml:space="preserve">t are typically associated with </w:t>
      </w:r>
      <w:r>
        <w:t>consumption, like income and house size.</w:t>
      </w:r>
    </w:p>
    <w:p w14:paraId="22F6E2FE" w14:textId="77777777" w:rsidR="0058707D" w:rsidRDefault="0058707D" w:rsidP="0058707D"/>
    <w:p w14:paraId="6ED2BE52" w14:textId="60958D60" w:rsidR="0058707D" w:rsidRDefault="0058707D" w:rsidP="0058707D">
      <w:r>
        <w:t xml:space="preserve">Also, the potential answers to 410 are not mutually exclusive, making it a bad question. </w:t>
      </w:r>
      <w:r w:rsidR="00304E11">
        <w:t xml:space="preserve">Out of the three possible answers, the latter </w:t>
      </w:r>
      <w:r>
        <w:t>two are "All people in my home are over 15 years of age" and "Both adults and children under 15 years of age live in my home". Clearly one of these must be true, but</w:t>
      </w:r>
      <w:r w:rsidR="000D3D6E">
        <w:t xml:space="preserve"> </w:t>
      </w:r>
      <w:r>
        <w:t>in the data we observe about 25% of the respondents saying neither is true. It seems that these people must have opted for the other option given, "I live alone."</w:t>
      </w:r>
      <w:r w:rsidR="000D3D6E">
        <w:t xml:space="preserve"> </w:t>
      </w:r>
      <w:r>
        <w:t>But then the second statement must also be true (since only adults can presumably participate in the program)! In short, this is a terrible question.</w:t>
      </w:r>
    </w:p>
    <w:p w14:paraId="25DC3C5D" w14:textId="77777777" w:rsidR="0058707D" w:rsidRDefault="0058707D" w:rsidP="0058707D"/>
    <w:p w14:paraId="36D0B4AB" w14:textId="77777777" w:rsidR="0058707D" w:rsidRDefault="0058707D" w:rsidP="0058707D"/>
    <w:p w14:paraId="7FAFC8E7" w14:textId="77777777" w:rsidR="0058707D" w:rsidRPr="00D62C37" w:rsidRDefault="0058707D" w:rsidP="0058707D">
      <w:pPr>
        <w:rPr>
          <w:b/>
        </w:rPr>
      </w:pPr>
      <w:r w:rsidRPr="00D62C37">
        <w:rPr>
          <w:b/>
        </w:rPr>
        <w:t>Section 3</w:t>
      </w:r>
    </w:p>
    <w:p w14:paraId="15BB3C62" w14:textId="77777777" w:rsidR="0058707D" w:rsidRDefault="0058707D" w:rsidP="0058707D"/>
    <w:p w14:paraId="1505984D" w14:textId="62644FC2" w:rsidR="0058707D" w:rsidRDefault="00644D3E" w:rsidP="0058707D">
      <w:r>
        <w:t xml:space="preserve">i) The results are in Tables </w:t>
      </w:r>
      <w:r>
        <w:rPr>
          <w:rFonts w:hint="eastAsia"/>
        </w:rPr>
        <w:t>3</w:t>
      </w:r>
      <w:r>
        <w:t xml:space="preserve"> and </w:t>
      </w:r>
      <w:r>
        <w:rPr>
          <w:rFonts w:hint="eastAsia"/>
        </w:rPr>
        <w:t>4</w:t>
      </w:r>
      <w:r w:rsidR="0058707D">
        <w:t xml:space="preserve"> below. Note that the e</w:t>
      </w:r>
      <w:r w:rsidR="00C949F3">
        <w:t xml:space="preserve">ffect of interest is the effect </w:t>
      </w:r>
      <w:r w:rsidR="0058707D">
        <w:t xml:space="preserve">of treatment during the treatment period, which is captured by the coefficient </w:t>
      </w:r>
      <w:r w:rsidR="003E5428">
        <w:t xml:space="preserve">on the </w:t>
      </w:r>
      <w:r w:rsidR="0058707D">
        <w:t>treatment*trial variable. The un</w:t>
      </w:r>
      <w:r w:rsidR="003E5428">
        <w:t>-</w:t>
      </w:r>
      <w:r w:rsidR="0058707D">
        <w:t>weighted regression shows no significant effect of this variable: a coefficient of -0.008, with a p-value of 0.54.</w:t>
      </w:r>
    </w:p>
    <w:p w14:paraId="4DFF813C" w14:textId="2F9E3760" w:rsidR="0058707D" w:rsidRDefault="0058707D" w:rsidP="0058707D">
      <w:r>
        <w:t>By contrast, the weighted regression shows a significant -0.025, or a 2.5% reduction in electricity use attributable to the program. In both regressions, the seasonal dummies show higher use during the winter months, which makes sense because of higher heating demand. The coefficient on the trial period is negative in</w:t>
      </w:r>
      <w:r w:rsidR="003E5428">
        <w:t xml:space="preserve"> </w:t>
      </w:r>
      <w:r>
        <w:t>both regressions.</w:t>
      </w:r>
    </w:p>
    <w:p w14:paraId="5E0DC019" w14:textId="77777777" w:rsidR="0058707D" w:rsidRDefault="0058707D" w:rsidP="0058707D"/>
    <w:p w14:paraId="29A60121" w14:textId="173AF925" w:rsidR="0058707D" w:rsidRDefault="0058707D" w:rsidP="0058707D">
      <w:r>
        <w:t xml:space="preserve">ii) Without weights, we would conclude (at the 5% and 10% significance level) that the program had no effect on electricity usage. Thus, </w:t>
      </w:r>
      <w:r w:rsidR="003E5428">
        <w:t>as a consultant of</w:t>
      </w:r>
      <w:r>
        <w:t xml:space="preserve"> CER, we must conclude that this treatment had no effect.</w:t>
      </w:r>
    </w:p>
    <w:p w14:paraId="608609CE" w14:textId="77777777" w:rsidR="0058707D" w:rsidRDefault="0058707D" w:rsidP="0058707D"/>
    <w:p w14:paraId="1133143B" w14:textId="0972CF80" w:rsidR="0058707D" w:rsidRDefault="0058707D" w:rsidP="0058707D">
      <w:r>
        <w:t>iii) With weights, we find a strongly significant eff</w:t>
      </w:r>
      <w:r w:rsidR="003E5428">
        <w:t xml:space="preserve">ect. Not only is the effect now </w:t>
      </w:r>
      <w:r>
        <w:t>signifi</w:t>
      </w:r>
      <w:r w:rsidR="003E5428">
        <w:t>can</w:t>
      </w:r>
      <w:r>
        <w:t xml:space="preserve">t, but the effect is estimated with larger precision. Hence, we </w:t>
      </w:r>
    </w:p>
    <w:p w14:paraId="6F9BE097" w14:textId="77777777" w:rsidR="0058707D" w:rsidRDefault="0058707D" w:rsidP="0058707D">
      <w:r>
        <w:t>would inform the CER that the program was effective.</w:t>
      </w:r>
    </w:p>
    <w:p w14:paraId="4A03F3CC" w14:textId="77777777" w:rsidR="0058707D" w:rsidRDefault="0058707D" w:rsidP="0058707D"/>
    <w:p w14:paraId="59976030" w14:textId="24345768" w:rsidR="0058707D" w:rsidRDefault="0058707D" w:rsidP="0058707D">
      <w:r>
        <w:t>iv) Since the data was biased, our estimated effect from the weighted regression depends heavily on our propensity score calculation being correct. If we had chosen</w:t>
      </w:r>
      <w:r w:rsidR="00AC0A2F">
        <w:t xml:space="preserve"> </w:t>
      </w:r>
      <w:r>
        <w:t xml:space="preserve">different input variables for calculating the propensity scores, we may well have gotten very different answers. Hence, the believability of the answers depends on how sensitive we find the results to be. One </w:t>
      </w:r>
      <w:r w:rsidR="00AC0A2F">
        <w:t xml:space="preserve">approach would be to redo these </w:t>
      </w:r>
      <w:r>
        <w:t>calculations using different input variables to see if the estimated effect of the treatment</w:t>
      </w:r>
      <w:r w:rsidR="00AC0A2F">
        <w:t xml:space="preserve"> </w:t>
      </w:r>
      <w:r>
        <w:t>changes dramatically. If it does, it would reduce our confidence in the estimate. If the results seem stable, then perhaps we are comfortable with them.</w:t>
      </w:r>
    </w:p>
    <w:p w14:paraId="1F51FD30" w14:textId="77777777" w:rsidR="0058707D" w:rsidRDefault="0058707D" w:rsidP="0058707D"/>
    <w:p w14:paraId="276AD58F" w14:textId="458EB933" w:rsidR="0058707D" w:rsidRPr="00644D3E" w:rsidRDefault="00644D3E" w:rsidP="0058707D">
      <w:pPr>
        <w:rPr>
          <w:rFonts w:ascii="Courier" w:hAnsi="Courier"/>
          <w:sz w:val="18"/>
          <w:szCs w:val="18"/>
        </w:rPr>
      </w:pPr>
      <w:r w:rsidRPr="00644D3E">
        <w:rPr>
          <w:b/>
          <w:sz w:val="20"/>
          <w:szCs w:val="20"/>
        </w:rPr>
        <w:t xml:space="preserve">Table </w:t>
      </w:r>
      <w:r w:rsidRPr="00644D3E">
        <w:rPr>
          <w:rFonts w:hint="eastAsia"/>
          <w:b/>
          <w:sz w:val="20"/>
          <w:szCs w:val="20"/>
        </w:rPr>
        <w:t>3</w:t>
      </w:r>
      <w:r w:rsidR="0058707D" w:rsidRPr="00644D3E">
        <w:rPr>
          <w:b/>
          <w:sz w:val="20"/>
          <w:szCs w:val="20"/>
        </w:rPr>
        <w:t xml:space="preserve">. OLS Regression Results </w:t>
      </w:r>
      <w:r w:rsidR="0058707D" w:rsidRPr="00644D3E">
        <w:rPr>
          <w:rFonts w:ascii="Courier" w:hAnsi="Courier"/>
          <w:sz w:val="18"/>
          <w:szCs w:val="18"/>
        </w:rPr>
        <w:t xml:space="preserve">                           </w:t>
      </w:r>
    </w:p>
    <w:p w14:paraId="488F8E7D"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465A2C73" w14:textId="77777777" w:rsidR="0058707D" w:rsidRPr="00644D3E" w:rsidRDefault="0058707D" w:rsidP="0058707D">
      <w:pPr>
        <w:rPr>
          <w:rFonts w:ascii="Courier" w:hAnsi="Courier"/>
          <w:sz w:val="18"/>
          <w:szCs w:val="18"/>
        </w:rPr>
      </w:pPr>
      <w:r w:rsidRPr="00644D3E">
        <w:rPr>
          <w:rFonts w:ascii="Courier" w:hAnsi="Courier"/>
          <w:sz w:val="18"/>
          <w:szCs w:val="18"/>
        </w:rPr>
        <w:t>Dep. Variable:                log_kwh   R-squared:                       0.193</w:t>
      </w:r>
    </w:p>
    <w:p w14:paraId="0C6805DB" w14:textId="77777777" w:rsidR="0058707D" w:rsidRPr="00644D3E" w:rsidRDefault="0058707D" w:rsidP="0058707D">
      <w:pPr>
        <w:rPr>
          <w:rFonts w:ascii="Courier" w:hAnsi="Courier"/>
          <w:sz w:val="18"/>
          <w:szCs w:val="18"/>
        </w:rPr>
      </w:pPr>
      <w:r w:rsidRPr="00644D3E">
        <w:rPr>
          <w:rFonts w:ascii="Courier" w:hAnsi="Courier"/>
          <w:sz w:val="18"/>
          <w:szCs w:val="18"/>
        </w:rPr>
        <w:t>Model:                            OLS   Adj. R-squared:                  0.192</w:t>
      </w:r>
    </w:p>
    <w:p w14:paraId="0DB56061" w14:textId="77777777" w:rsidR="0058707D" w:rsidRPr="00644D3E" w:rsidRDefault="0058707D" w:rsidP="0058707D">
      <w:pPr>
        <w:rPr>
          <w:rFonts w:ascii="Courier" w:hAnsi="Courier"/>
          <w:sz w:val="18"/>
          <w:szCs w:val="18"/>
        </w:rPr>
      </w:pPr>
      <w:r w:rsidRPr="00644D3E">
        <w:rPr>
          <w:rFonts w:ascii="Courier" w:hAnsi="Courier"/>
          <w:sz w:val="18"/>
          <w:szCs w:val="18"/>
        </w:rPr>
        <w:t>Method:                 Least Squares   F-statistic:                     155.6</w:t>
      </w:r>
    </w:p>
    <w:p w14:paraId="023F1719" w14:textId="77777777" w:rsidR="0058707D" w:rsidRPr="00644D3E" w:rsidRDefault="0058707D" w:rsidP="0058707D">
      <w:pPr>
        <w:rPr>
          <w:rFonts w:ascii="Courier" w:hAnsi="Courier"/>
          <w:sz w:val="18"/>
          <w:szCs w:val="18"/>
        </w:rPr>
      </w:pPr>
      <w:r w:rsidRPr="00644D3E">
        <w:rPr>
          <w:rFonts w:ascii="Courier" w:hAnsi="Courier"/>
          <w:sz w:val="18"/>
          <w:szCs w:val="18"/>
        </w:rPr>
        <w:t>Date:                Sun, 19 Apr 2015   Prob (F-statistic):          8.07e-265</w:t>
      </w:r>
    </w:p>
    <w:p w14:paraId="4965D3DA" w14:textId="77777777" w:rsidR="0058707D" w:rsidRPr="00644D3E" w:rsidRDefault="0058707D" w:rsidP="0058707D">
      <w:pPr>
        <w:rPr>
          <w:rFonts w:ascii="Courier" w:hAnsi="Courier"/>
          <w:sz w:val="18"/>
          <w:szCs w:val="18"/>
        </w:rPr>
      </w:pPr>
      <w:r w:rsidRPr="00644D3E">
        <w:rPr>
          <w:rFonts w:ascii="Courier" w:hAnsi="Courier"/>
          <w:sz w:val="18"/>
          <w:szCs w:val="18"/>
        </w:rPr>
        <w:t>Time:                        10:48:19   Log-Likelihood:                 697.35</w:t>
      </w:r>
    </w:p>
    <w:p w14:paraId="627D2DC2" w14:textId="77777777" w:rsidR="0058707D" w:rsidRPr="00644D3E" w:rsidRDefault="0058707D" w:rsidP="0058707D">
      <w:pPr>
        <w:rPr>
          <w:rFonts w:ascii="Courier" w:hAnsi="Courier"/>
          <w:sz w:val="18"/>
          <w:szCs w:val="18"/>
        </w:rPr>
      </w:pPr>
      <w:r w:rsidRPr="00644D3E">
        <w:rPr>
          <w:rFonts w:ascii="Courier" w:hAnsi="Courier"/>
          <w:sz w:val="18"/>
          <w:szCs w:val="18"/>
        </w:rPr>
        <w:t>No. Observations:                5868   AIC:                            -1377.</w:t>
      </w:r>
    </w:p>
    <w:p w14:paraId="77515AF8" w14:textId="77777777" w:rsidR="0058707D" w:rsidRPr="00644D3E" w:rsidRDefault="0058707D" w:rsidP="0058707D">
      <w:pPr>
        <w:rPr>
          <w:rFonts w:ascii="Courier" w:hAnsi="Courier"/>
          <w:sz w:val="18"/>
          <w:szCs w:val="18"/>
        </w:rPr>
      </w:pPr>
      <w:r w:rsidRPr="00644D3E">
        <w:rPr>
          <w:rFonts w:ascii="Courier" w:hAnsi="Courier"/>
          <w:sz w:val="18"/>
          <w:szCs w:val="18"/>
        </w:rPr>
        <w:t>Df Residuals:                    5859   BIC:                            -1317.</w:t>
      </w:r>
    </w:p>
    <w:p w14:paraId="071BC0BA" w14:textId="77777777" w:rsidR="0058707D" w:rsidRPr="00644D3E" w:rsidRDefault="0058707D" w:rsidP="0058707D">
      <w:pPr>
        <w:rPr>
          <w:rFonts w:ascii="Courier" w:hAnsi="Courier"/>
          <w:sz w:val="18"/>
          <w:szCs w:val="18"/>
        </w:rPr>
      </w:pPr>
      <w:r w:rsidRPr="00644D3E">
        <w:rPr>
          <w:rFonts w:ascii="Courier" w:hAnsi="Courier"/>
          <w:sz w:val="18"/>
          <w:szCs w:val="18"/>
        </w:rPr>
        <w:t xml:space="preserve">Df Model:                           9                                         </w:t>
      </w:r>
    </w:p>
    <w:p w14:paraId="4EBD50F3" w14:textId="77777777" w:rsidR="0058707D" w:rsidRPr="00644D3E" w:rsidRDefault="0058707D" w:rsidP="0058707D">
      <w:pPr>
        <w:rPr>
          <w:rFonts w:ascii="Courier" w:hAnsi="Courier"/>
          <w:sz w:val="18"/>
          <w:szCs w:val="18"/>
        </w:rPr>
      </w:pPr>
      <w:r w:rsidRPr="00644D3E">
        <w:rPr>
          <w:rFonts w:ascii="Courier" w:hAnsi="Courier"/>
          <w:sz w:val="18"/>
          <w:szCs w:val="18"/>
        </w:rPr>
        <w:t xml:space="preserve">Covariance Type:            nonrobust                                         </w:t>
      </w:r>
    </w:p>
    <w:p w14:paraId="4FD748A7"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110B085C" w14:textId="77777777" w:rsidR="0058707D" w:rsidRPr="00644D3E" w:rsidRDefault="0058707D" w:rsidP="0058707D">
      <w:pPr>
        <w:rPr>
          <w:rFonts w:ascii="Courier" w:hAnsi="Courier"/>
          <w:sz w:val="18"/>
          <w:szCs w:val="18"/>
        </w:rPr>
      </w:pPr>
      <w:r w:rsidRPr="00644D3E">
        <w:rPr>
          <w:rFonts w:ascii="Courier" w:hAnsi="Courier"/>
          <w:sz w:val="18"/>
          <w:szCs w:val="18"/>
        </w:rPr>
        <w:t xml:space="preserve">                 coef    std err          t      P&gt;|t|      [95.0% Conf. Int.]</w:t>
      </w:r>
    </w:p>
    <w:p w14:paraId="6F4C7528"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63376129" w14:textId="77777777" w:rsidR="0058707D" w:rsidRPr="00644D3E" w:rsidRDefault="0058707D" w:rsidP="0058707D">
      <w:pPr>
        <w:rPr>
          <w:rFonts w:ascii="Courier" w:hAnsi="Courier"/>
          <w:sz w:val="18"/>
          <w:szCs w:val="18"/>
        </w:rPr>
      </w:pPr>
      <w:r w:rsidRPr="00644D3E">
        <w:rPr>
          <w:rFonts w:ascii="Courier" w:hAnsi="Courier"/>
          <w:sz w:val="18"/>
          <w:szCs w:val="18"/>
        </w:rPr>
        <w:t>trial         -0.0201      0.012     -1.626      0.104        -0.044     0.004</w:t>
      </w:r>
    </w:p>
    <w:p w14:paraId="5E9755CF" w14:textId="77777777" w:rsidR="0058707D" w:rsidRPr="00644D3E" w:rsidRDefault="0058707D" w:rsidP="0058707D">
      <w:pPr>
        <w:rPr>
          <w:rFonts w:ascii="Courier" w:hAnsi="Courier"/>
          <w:sz w:val="18"/>
          <w:szCs w:val="18"/>
        </w:rPr>
      </w:pPr>
      <w:r w:rsidRPr="00644D3E">
        <w:rPr>
          <w:rFonts w:ascii="Courier" w:hAnsi="Courier"/>
          <w:sz w:val="18"/>
          <w:szCs w:val="18"/>
        </w:rPr>
        <w:t>trt&amp;trial     -0.0080      0.013     -0.617      0.537        -0.034     0.017</w:t>
      </w:r>
    </w:p>
    <w:p w14:paraId="6EC3BFF6" w14:textId="77777777" w:rsidR="0058707D" w:rsidRPr="00644D3E" w:rsidRDefault="0058707D" w:rsidP="0058707D">
      <w:pPr>
        <w:rPr>
          <w:rFonts w:ascii="Courier" w:hAnsi="Courier"/>
          <w:sz w:val="18"/>
          <w:szCs w:val="18"/>
        </w:rPr>
      </w:pPr>
      <w:r w:rsidRPr="00644D3E">
        <w:rPr>
          <w:rFonts w:ascii="Courier" w:hAnsi="Courier"/>
          <w:sz w:val="18"/>
          <w:szCs w:val="18"/>
        </w:rPr>
        <w:t>ym_2009_09    -0.0175      0.012     -1.471      0.141        -0.041     0.006</w:t>
      </w:r>
    </w:p>
    <w:p w14:paraId="66A8316F" w14:textId="77777777" w:rsidR="0058707D" w:rsidRPr="00644D3E" w:rsidRDefault="0058707D" w:rsidP="0058707D">
      <w:pPr>
        <w:rPr>
          <w:rFonts w:ascii="Courier" w:hAnsi="Courier"/>
          <w:sz w:val="18"/>
          <w:szCs w:val="18"/>
        </w:rPr>
      </w:pPr>
      <w:r w:rsidRPr="00644D3E">
        <w:rPr>
          <w:rFonts w:ascii="Courier" w:hAnsi="Courier"/>
          <w:sz w:val="18"/>
          <w:szCs w:val="18"/>
        </w:rPr>
        <w:t>ym_2009_10     0.0774      0.012      6.497      0.000         0.054     0.101</w:t>
      </w:r>
    </w:p>
    <w:p w14:paraId="5D7D4CE8" w14:textId="77777777" w:rsidR="0058707D" w:rsidRPr="00644D3E" w:rsidRDefault="0058707D" w:rsidP="0058707D">
      <w:pPr>
        <w:rPr>
          <w:rFonts w:ascii="Courier" w:hAnsi="Courier"/>
          <w:sz w:val="18"/>
          <w:szCs w:val="18"/>
        </w:rPr>
      </w:pPr>
      <w:r w:rsidRPr="00644D3E">
        <w:rPr>
          <w:rFonts w:ascii="Courier" w:hAnsi="Courier"/>
          <w:sz w:val="18"/>
          <w:szCs w:val="18"/>
        </w:rPr>
        <w:t>ym_2009_11     0.1370      0.012     11.503      0.000         0.114     0.160</w:t>
      </w:r>
    </w:p>
    <w:p w14:paraId="2AFC5B77" w14:textId="77777777" w:rsidR="0058707D" w:rsidRPr="00644D3E" w:rsidRDefault="0058707D" w:rsidP="0058707D">
      <w:pPr>
        <w:rPr>
          <w:rFonts w:ascii="Courier" w:hAnsi="Courier"/>
          <w:sz w:val="18"/>
          <w:szCs w:val="18"/>
        </w:rPr>
      </w:pPr>
      <w:r w:rsidRPr="00644D3E">
        <w:rPr>
          <w:rFonts w:ascii="Courier" w:hAnsi="Courier"/>
          <w:sz w:val="18"/>
          <w:szCs w:val="18"/>
        </w:rPr>
        <w:t>ym_2009_12     0.2780      0.012     23.344      0.000         0.255     0.301</w:t>
      </w:r>
    </w:p>
    <w:p w14:paraId="2E4DAF63" w14:textId="77777777" w:rsidR="0058707D" w:rsidRPr="00644D3E" w:rsidRDefault="0058707D" w:rsidP="0058707D">
      <w:pPr>
        <w:rPr>
          <w:rFonts w:ascii="Courier" w:hAnsi="Courier"/>
          <w:sz w:val="18"/>
          <w:szCs w:val="18"/>
        </w:rPr>
      </w:pPr>
      <w:r w:rsidRPr="00644D3E">
        <w:rPr>
          <w:rFonts w:ascii="Courier" w:hAnsi="Courier"/>
          <w:sz w:val="18"/>
          <w:szCs w:val="18"/>
        </w:rPr>
        <w:t>ym_2010_01     0.2858      0.012     23.995      0.000         0.262     0.309</w:t>
      </w:r>
    </w:p>
    <w:p w14:paraId="754E238E" w14:textId="77777777" w:rsidR="0058707D" w:rsidRPr="00644D3E" w:rsidRDefault="0058707D" w:rsidP="0058707D">
      <w:pPr>
        <w:rPr>
          <w:rFonts w:ascii="Courier" w:hAnsi="Courier"/>
          <w:sz w:val="18"/>
          <w:szCs w:val="18"/>
        </w:rPr>
      </w:pPr>
      <w:r w:rsidRPr="00644D3E">
        <w:rPr>
          <w:rFonts w:ascii="Courier" w:hAnsi="Courier"/>
          <w:sz w:val="18"/>
          <w:szCs w:val="18"/>
        </w:rPr>
        <w:t>ym_2010_02     0.1080      0.012      9.068      0.000         0.085     0.131</w:t>
      </w:r>
    </w:p>
    <w:p w14:paraId="51B70070" w14:textId="77777777" w:rsidR="0058707D" w:rsidRPr="00644D3E" w:rsidRDefault="0058707D" w:rsidP="0058707D">
      <w:pPr>
        <w:rPr>
          <w:rFonts w:ascii="Courier" w:hAnsi="Courier"/>
          <w:sz w:val="18"/>
          <w:szCs w:val="18"/>
        </w:rPr>
      </w:pPr>
      <w:r w:rsidRPr="00644D3E">
        <w:rPr>
          <w:rFonts w:ascii="Courier" w:hAnsi="Courier"/>
          <w:sz w:val="18"/>
          <w:szCs w:val="18"/>
        </w:rPr>
        <w:t>ym_2010_03     0.1194      0.012     10.028      0.000         0.096     0.143</w:t>
      </w:r>
    </w:p>
    <w:p w14:paraId="74989A48"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1D63B4F1" w14:textId="77777777" w:rsidR="0058707D" w:rsidRPr="00644D3E" w:rsidRDefault="0058707D" w:rsidP="0058707D">
      <w:pPr>
        <w:rPr>
          <w:rFonts w:ascii="Courier" w:hAnsi="Courier"/>
          <w:sz w:val="18"/>
          <w:szCs w:val="18"/>
        </w:rPr>
      </w:pPr>
      <w:r w:rsidRPr="00644D3E">
        <w:rPr>
          <w:rFonts w:ascii="Courier" w:hAnsi="Courier"/>
          <w:sz w:val="18"/>
          <w:szCs w:val="18"/>
        </w:rPr>
        <w:t>Omnibus:                     2940.250   Durbin-Watson:                   1.194</w:t>
      </w:r>
    </w:p>
    <w:p w14:paraId="152153E6" w14:textId="77777777" w:rsidR="0058707D" w:rsidRPr="00644D3E" w:rsidRDefault="0058707D" w:rsidP="0058707D">
      <w:pPr>
        <w:rPr>
          <w:rFonts w:ascii="Courier" w:hAnsi="Courier"/>
          <w:sz w:val="18"/>
          <w:szCs w:val="18"/>
        </w:rPr>
      </w:pPr>
      <w:r w:rsidRPr="00644D3E">
        <w:rPr>
          <w:rFonts w:ascii="Courier" w:hAnsi="Courier"/>
          <w:sz w:val="18"/>
          <w:szCs w:val="18"/>
        </w:rPr>
        <w:t>Prob(Omnibus):                  0.000   Jarque-Bera (JB):           401634.697</w:t>
      </w:r>
    </w:p>
    <w:p w14:paraId="3A9C69EF" w14:textId="77777777" w:rsidR="0058707D" w:rsidRPr="00644D3E" w:rsidRDefault="0058707D" w:rsidP="0058707D">
      <w:pPr>
        <w:rPr>
          <w:rFonts w:ascii="Courier" w:hAnsi="Courier"/>
          <w:sz w:val="18"/>
          <w:szCs w:val="18"/>
        </w:rPr>
      </w:pPr>
      <w:r w:rsidRPr="00644D3E">
        <w:rPr>
          <w:rFonts w:ascii="Courier" w:hAnsi="Courier"/>
          <w:sz w:val="18"/>
          <w:szCs w:val="18"/>
        </w:rPr>
        <w:t>Skew:                          -1.374   Prob(JB):                         0.00</w:t>
      </w:r>
    </w:p>
    <w:p w14:paraId="1D98C553" w14:textId="77777777" w:rsidR="0058707D" w:rsidRPr="00644D3E" w:rsidRDefault="0058707D" w:rsidP="0058707D">
      <w:pPr>
        <w:rPr>
          <w:rFonts w:ascii="Courier" w:hAnsi="Courier"/>
          <w:sz w:val="18"/>
          <w:szCs w:val="18"/>
        </w:rPr>
      </w:pPr>
      <w:r w:rsidRPr="00644D3E">
        <w:rPr>
          <w:rFonts w:ascii="Courier" w:hAnsi="Courier"/>
          <w:sz w:val="18"/>
          <w:szCs w:val="18"/>
        </w:rPr>
        <w:t>Kurtosis:                      43.437   Cond. No.                         4.53</w:t>
      </w:r>
    </w:p>
    <w:p w14:paraId="08D6D048" w14:textId="77777777" w:rsidR="0058707D" w:rsidRPr="00644D3E" w:rsidRDefault="0058707D" w:rsidP="0058707D">
      <w:pPr>
        <w:rPr>
          <w:rFonts w:ascii="Courier" w:hAnsi="Courier"/>
          <w:sz w:val="18"/>
          <w:szCs w:val="18"/>
        </w:rPr>
      </w:pPr>
      <w:r w:rsidRPr="00644D3E">
        <w:rPr>
          <w:rFonts w:ascii="Courier" w:hAnsi="Courier"/>
          <w:sz w:val="18"/>
          <w:szCs w:val="18"/>
        </w:rPr>
        <w:t>==============================================================================</w:t>
      </w:r>
    </w:p>
    <w:p w14:paraId="34010671" w14:textId="77777777" w:rsidR="0058707D" w:rsidRPr="00644D3E" w:rsidRDefault="0058707D" w:rsidP="0058707D">
      <w:pPr>
        <w:rPr>
          <w:rFonts w:ascii="Courier" w:hAnsi="Courier"/>
          <w:sz w:val="18"/>
          <w:szCs w:val="18"/>
        </w:rPr>
      </w:pPr>
    </w:p>
    <w:p w14:paraId="2660DDF1" w14:textId="77777777" w:rsidR="0058707D" w:rsidRPr="00644D3E" w:rsidRDefault="0058707D" w:rsidP="0058707D">
      <w:pPr>
        <w:rPr>
          <w:rFonts w:ascii="Courier" w:hAnsi="Courier"/>
          <w:sz w:val="18"/>
          <w:szCs w:val="18"/>
        </w:rPr>
      </w:pPr>
      <w:r w:rsidRPr="00644D3E">
        <w:rPr>
          <w:rFonts w:ascii="Courier" w:hAnsi="Courier"/>
          <w:sz w:val="18"/>
          <w:szCs w:val="18"/>
        </w:rPr>
        <w:t>Warnings:</w:t>
      </w:r>
    </w:p>
    <w:p w14:paraId="6D2F2590" w14:textId="77777777" w:rsidR="0058707D" w:rsidRPr="00644D3E" w:rsidRDefault="0058707D" w:rsidP="0058707D">
      <w:pPr>
        <w:rPr>
          <w:rFonts w:ascii="Courier" w:hAnsi="Courier"/>
          <w:sz w:val="18"/>
          <w:szCs w:val="18"/>
        </w:rPr>
      </w:pPr>
      <w:r w:rsidRPr="00644D3E">
        <w:rPr>
          <w:rFonts w:ascii="Courier" w:hAnsi="Courier"/>
          <w:sz w:val="18"/>
          <w:szCs w:val="18"/>
        </w:rPr>
        <w:t>[1] Standard Errors assume that the covariance matrix of the errors is correctly specified.</w:t>
      </w:r>
    </w:p>
    <w:p w14:paraId="44C0FC4C" w14:textId="77777777" w:rsidR="0058707D" w:rsidRDefault="0058707D" w:rsidP="0058707D"/>
    <w:p w14:paraId="3A9BDA88" w14:textId="77777777" w:rsidR="0058707D" w:rsidRDefault="0058707D" w:rsidP="0058707D"/>
    <w:p w14:paraId="081B74F7" w14:textId="4E292F01" w:rsidR="0058707D" w:rsidRPr="004F51AB" w:rsidRDefault="00644D3E" w:rsidP="0058707D">
      <w:pPr>
        <w:rPr>
          <w:b/>
          <w:sz w:val="20"/>
          <w:szCs w:val="20"/>
        </w:rPr>
      </w:pPr>
      <w:r w:rsidRPr="004F51AB">
        <w:rPr>
          <w:b/>
          <w:sz w:val="20"/>
          <w:szCs w:val="20"/>
        </w:rPr>
        <w:t xml:space="preserve">Table </w:t>
      </w:r>
      <w:r w:rsidRPr="004F51AB">
        <w:rPr>
          <w:rFonts w:hint="eastAsia"/>
          <w:b/>
          <w:sz w:val="20"/>
          <w:szCs w:val="20"/>
        </w:rPr>
        <w:t>4</w:t>
      </w:r>
      <w:r w:rsidR="0058707D" w:rsidRPr="004F51AB">
        <w:rPr>
          <w:b/>
          <w:sz w:val="20"/>
          <w:szCs w:val="20"/>
        </w:rPr>
        <w:t xml:space="preserve">. Weighted LS Regression Results                            </w:t>
      </w:r>
    </w:p>
    <w:p w14:paraId="2062EE3E"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0E5A7115" w14:textId="77777777" w:rsidR="0058707D" w:rsidRPr="004F51AB" w:rsidRDefault="0058707D" w:rsidP="0058707D">
      <w:pPr>
        <w:rPr>
          <w:rFonts w:ascii="Courier" w:hAnsi="Courier"/>
          <w:sz w:val="18"/>
          <w:szCs w:val="18"/>
        </w:rPr>
      </w:pPr>
      <w:r w:rsidRPr="004F51AB">
        <w:rPr>
          <w:rFonts w:ascii="Courier" w:hAnsi="Courier"/>
          <w:sz w:val="18"/>
          <w:szCs w:val="18"/>
        </w:rPr>
        <w:t>Dep. Variable:                      y   R-squared:                       0.192</w:t>
      </w:r>
    </w:p>
    <w:p w14:paraId="3EB0DAB7" w14:textId="77777777" w:rsidR="0058707D" w:rsidRPr="004F51AB" w:rsidRDefault="0058707D" w:rsidP="0058707D">
      <w:pPr>
        <w:rPr>
          <w:rFonts w:ascii="Courier" w:hAnsi="Courier"/>
          <w:sz w:val="18"/>
          <w:szCs w:val="18"/>
        </w:rPr>
      </w:pPr>
      <w:r w:rsidRPr="004F51AB">
        <w:rPr>
          <w:rFonts w:ascii="Courier" w:hAnsi="Courier"/>
          <w:sz w:val="18"/>
          <w:szCs w:val="18"/>
        </w:rPr>
        <w:t>Model:                            OLS   Adj. R-squared:                  0.190</w:t>
      </w:r>
    </w:p>
    <w:p w14:paraId="21C37F24" w14:textId="77777777" w:rsidR="0058707D" w:rsidRPr="004F51AB" w:rsidRDefault="0058707D" w:rsidP="0058707D">
      <w:pPr>
        <w:rPr>
          <w:rFonts w:ascii="Courier" w:hAnsi="Courier"/>
          <w:sz w:val="18"/>
          <w:szCs w:val="18"/>
        </w:rPr>
      </w:pPr>
      <w:r w:rsidRPr="004F51AB">
        <w:rPr>
          <w:rFonts w:ascii="Courier" w:hAnsi="Courier"/>
          <w:sz w:val="18"/>
          <w:szCs w:val="18"/>
        </w:rPr>
        <w:t>Method:                 Least Squares   F-statistic:                     154.3</w:t>
      </w:r>
    </w:p>
    <w:p w14:paraId="63F147B1" w14:textId="77777777" w:rsidR="0058707D" w:rsidRPr="004F51AB" w:rsidRDefault="0058707D" w:rsidP="0058707D">
      <w:pPr>
        <w:rPr>
          <w:rFonts w:ascii="Courier" w:hAnsi="Courier"/>
          <w:sz w:val="18"/>
          <w:szCs w:val="18"/>
        </w:rPr>
      </w:pPr>
      <w:r w:rsidRPr="004F51AB">
        <w:rPr>
          <w:rFonts w:ascii="Courier" w:hAnsi="Courier"/>
          <w:sz w:val="18"/>
          <w:szCs w:val="18"/>
        </w:rPr>
        <w:t>Date:                Sun, 19 Apr 2015   Prob (F-statistic):          8.05e-263</w:t>
      </w:r>
    </w:p>
    <w:p w14:paraId="3A58334F" w14:textId="77777777" w:rsidR="0058707D" w:rsidRPr="004F51AB" w:rsidRDefault="0058707D" w:rsidP="0058707D">
      <w:pPr>
        <w:rPr>
          <w:rFonts w:ascii="Courier" w:hAnsi="Courier"/>
          <w:sz w:val="18"/>
          <w:szCs w:val="18"/>
        </w:rPr>
      </w:pPr>
      <w:r w:rsidRPr="004F51AB">
        <w:rPr>
          <w:rFonts w:ascii="Courier" w:hAnsi="Courier"/>
          <w:sz w:val="18"/>
          <w:szCs w:val="18"/>
        </w:rPr>
        <w:t>Time:                        10:48:19   Log-Likelihood:                -314.58</w:t>
      </w:r>
    </w:p>
    <w:p w14:paraId="64B527A7" w14:textId="77777777" w:rsidR="0058707D" w:rsidRPr="004F51AB" w:rsidRDefault="0058707D" w:rsidP="0058707D">
      <w:pPr>
        <w:rPr>
          <w:rFonts w:ascii="Courier" w:hAnsi="Courier"/>
          <w:sz w:val="18"/>
          <w:szCs w:val="18"/>
        </w:rPr>
      </w:pPr>
      <w:r w:rsidRPr="004F51AB">
        <w:rPr>
          <w:rFonts w:ascii="Courier" w:hAnsi="Courier"/>
          <w:sz w:val="18"/>
          <w:szCs w:val="18"/>
        </w:rPr>
        <w:t>No. Observations:                5868   AIC:                             647.2</w:t>
      </w:r>
    </w:p>
    <w:p w14:paraId="14BF163A" w14:textId="77777777" w:rsidR="0058707D" w:rsidRPr="004F51AB" w:rsidRDefault="0058707D" w:rsidP="0058707D">
      <w:pPr>
        <w:rPr>
          <w:rFonts w:ascii="Courier" w:hAnsi="Courier"/>
          <w:sz w:val="18"/>
          <w:szCs w:val="18"/>
        </w:rPr>
      </w:pPr>
      <w:r w:rsidRPr="004F51AB">
        <w:rPr>
          <w:rFonts w:ascii="Courier" w:hAnsi="Courier"/>
          <w:sz w:val="18"/>
          <w:szCs w:val="18"/>
        </w:rPr>
        <w:t>Df Residuals:                    5859   BIC:                             707.3</w:t>
      </w:r>
    </w:p>
    <w:p w14:paraId="01C45969" w14:textId="77777777" w:rsidR="0058707D" w:rsidRPr="004F51AB" w:rsidRDefault="0058707D" w:rsidP="0058707D">
      <w:pPr>
        <w:rPr>
          <w:rFonts w:ascii="Courier" w:hAnsi="Courier"/>
          <w:sz w:val="18"/>
          <w:szCs w:val="18"/>
        </w:rPr>
      </w:pPr>
      <w:r w:rsidRPr="004F51AB">
        <w:rPr>
          <w:rFonts w:ascii="Courier" w:hAnsi="Courier"/>
          <w:sz w:val="18"/>
          <w:szCs w:val="18"/>
        </w:rPr>
        <w:t xml:space="preserve">Df Model:                           9                                         </w:t>
      </w:r>
    </w:p>
    <w:p w14:paraId="64A6B64F" w14:textId="77777777" w:rsidR="0058707D" w:rsidRPr="004F51AB" w:rsidRDefault="0058707D" w:rsidP="0058707D">
      <w:pPr>
        <w:rPr>
          <w:rFonts w:ascii="Courier" w:hAnsi="Courier"/>
          <w:sz w:val="18"/>
          <w:szCs w:val="18"/>
        </w:rPr>
      </w:pPr>
      <w:r w:rsidRPr="004F51AB">
        <w:rPr>
          <w:rFonts w:ascii="Courier" w:hAnsi="Courier"/>
          <w:sz w:val="18"/>
          <w:szCs w:val="18"/>
        </w:rPr>
        <w:t xml:space="preserve">Covariance Type:            nonrobust                                         </w:t>
      </w:r>
    </w:p>
    <w:p w14:paraId="6AACD223"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0306669B" w14:textId="77777777" w:rsidR="0058707D" w:rsidRPr="004F51AB" w:rsidRDefault="0058707D" w:rsidP="0058707D">
      <w:pPr>
        <w:rPr>
          <w:rFonts w:ascii="Courier" w:hAnsi="Courier"/>
          <w:sz w:val="18"/>
          <w:szCs w:val="18"/>
        </w:rPr>
      </w:pPr>
      <w:r w:rsidRPr="004F51AB">
        <w:rPr>
          <w:rFonts w:ascii="Courier" w:hAnsi="Courier"/>
          <w:sz w:val="18"/>
          <w:szCs w:val="18"/>
        </w:rPr>
        <w:t xml:space="preserve">                 coef    std err          t      P&gt;|t|      [95.0% Conf. Int.]</w:t>
      </w:r>
    </w:p>
    <w:p w14:paraId="279AEC47"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7D671A76" w14:textId="77777777" w:rsidR="0058707D" w:rsidRPr="004F51AB" w:rsidRDefault="0058707D" w:rsidP="0058707D">
      <w:pPr>
        <w:rPr>
          <w:rFonts w:ascii="Courier" w:hAnsi="Courier"/>
          <w:sz w:val="18"/>
          <w:szCs w:val="18"/>
        </w:rPr>
      </w:pPr>
      <w:r w:rsidRPr="004F51AB">
        <w:rPr>
          <w:rFonts w:ascii="Courier" w:hAnsi="Courier"/>
          <w:sz w:val="18"/>
          <w:szCs w:val="18"/>
        </w:rPr>
        <w:t>trial         -0.0222      0.011     -1.940      0.052        -0.045     0.000</w:t>
      </w:r>
    </w:p>
    <w:p w14:paraId="776F1A53" w14:textId="77777777" w:rsidR="0058707D" w:rsidRPr="004F51AB" w:rsidRDefault="0058707D" w:rsidP="0058707D">
      <w:pPr>
        <w:rPr>
          <w:rFonts w:ascii="Courier" w:hAnsi="Courier"/>
          <w:sz w:val="18"/>
          <w:szCs w:val="18"/>
        </w:rPr>
      </w:pPr>
      <w:r w:rsidRPr="004F51AB">
        <w:rPr>
          <w:rFonts w:ascii="Courier" w:hAnsi="Courier"/>
          <w:sz w:val="18"/>
          <w:szCs w:val="18"/>
        </w:rPr>
        <w:t>trt&amp;trial     -0.0253      0.010     -2.615      0.009        -0.044    -0.006</w:t>
      </w:r>
    </w:p>
    <w:p w14:paraId="7C51CCEC" w14:textId="77777777" w:rsidR="0058707D" w:rsidRPr="004F51AB" w:rsidRDefault="0058707D" w:rsidP="0058707D">
      <w:pPr>
        <w:rPr>
          <w:rFonts w:ascii="Courier" w:hAnsi="Courier"/>
          <w:sz w:val="18"/>
          <w:szCs w:val="18"/>
        </w:rPr>
      </w:pPr>
      <w:r w:rsidRPr="004F51AB">
        <w:rPr>
          <w:rFonts w:ascii="Courier" w:hAnsi="Courier"/>
          <w:sz w:val="18"/>
          <w:szCs w:val="18"/>
        </w:rPr>
        <w:t>ym_2009_09    -0.0299      0.010     -2.944      0.003        -0.050    -0.010</w:t>
      </w:r>
    </w:p>
    <w:p w14:paraId="692F73CA" w14:textId="77777777" w:rsidR="0058707D" w:rsidRPr="004F51AB" w:rsidRDefault="0058707D" w:rsidP="0058707D">
      <w:pPr>
        <w:rPr>
          <w:rFonts w:ascii="Courier" w:hAnsi="Courier"/>
          <w:sz w:val="18"/>
          <w:szCs w:val="18"/>
        </w:rPr>
      </w:pPr>
      <w:r w:rsidRPr="004F51AB">
        <w:rPr>
          <w:rFonts w:ascii="Courier" w:hAnsi="Courier"/>
          <w:sz w:val="18"/>
          <w:szCs w:val="18"/>
        </w:rPr>
        <w:t>ym_2009_10     0.0491      0.010      4.825      0.000         0.029     0.069</w:t>
      </w:r>
    </w:p>
    <w:p w14:paraId="5C7A088A" w14:textId="77777777" w:rsidR="0058707D" w:rsidRPr="004F51AB" w:rsidRDefault="0058707D" w:rsidP="0058707D">
      <w:pPr>
        <w:rPr>
          <w:rFonts w:ascii="Courier" w:hAnsi="Courier"/>
          <w:sz w:val="18"/>
          <w:szCs w:val="18"/>
        </w:rPr>
      </w:pPr>
      <w:r w:rsidRPr="004F51AB">
        <w:rPr>
          <w:rFonts w:ascii="Courier" w:hAnsi="Courier"/>
          <w:sz w:val="18"/>
          <w:szCs w:val="18"/>
        </w:rPr>
        <w:t>ym_2009_11     0.0982      0.010      9.657      0.000         0.078     0.118</w:t>
      </w:r>
    </w:p>
    <w:p w14:paraId="50A66F26" w14:textId="77777777" w:rsidR="0058707D" w:rsidRPr="004F51AB" w:rsidRDefault="0058707D" w:rsidP="0058707D">
      <w:pPr>
        <w:rPr>
          <w:rFonts w:ascii="Courier" w:hAnsi="Courier"/>
          <w:sz w:val="18"/>
          <w:szCs w:val="18"/>
        </w:rPr>
      </w:pPr>
      <w:r w:rsidRPr="004F51AB">
        <w:rPr>
          <w:rFonts w:ascii="Courier" w:hAnsi="Courier"/>
          <w:sz w:val="18"/>
          <w:szCs w:val="18"/>
        </w:rPr>
        <w:t>ym_2009_12     0.2296      0.010     22.571      0.000         0.210     0.250</w:t>
      </w:r>
    </w:p>
    <w:p w14:paraId="1C02D68E" w14:textId="77777777" w:rsidR="0058707D" w:rsidRPr="004F51AB" w:rsidRDefault="0058707D" w:rsidP="0058707D">
      <w:pPr>
        <w:rPr>
          <w:rFonts w:ascii="Courier" w:hAnsi="Courier"/>
          <w:sz w:val="18"/>
          <w:szCs w:val="18"/>
        </w:rPr>
      </w:pPr>
      <w:r w:rsidRPr="004F51AB">
        <w:rPr>
          <w:rFonts w:ascii="Courier" w:hAnsi="Courier"/>
          <w:sz w:val="18"/>
          <w:szCs w:val="18"/>
        </w:rPr>
        <w:t>ym_2010_01     0.2396      0.010     23.547      0.000         0.220     0.259</w:t>
      </w:r>
    </w:p>
    <w:p w14:paraId="33EDBF95" w14:textId="77777777" w:rsidR="0058707D" w:rsidRPr="004F51AB" w:rsidRDefault="0058707D" w:rsidP="0058707D">
      <w:pPr>
        <w:rPr>
          <w:rFonts w:ascii="Courier" w:hAnsi="Courier"/>
          <w:sz w:val="18"/>
          <w:szCs w:val="18"/>
        </w:rPr>
      </w:pPr>
      <w:r w:rsidRPr="004F51AB">
        <w:rPr>
          <w:rFonts w:ascii="Courier" w:hAnsi="Courier"/>
          <w:sz w:val="18"/>
          <w:szCs w:val="18"/>
        </w:rPr>
        <w:t>ym_2010_02     0.0846      0.010      8.313      0.000         0.065     0.105</w:t>
      </w:r>
    </w:p>
    <w:p w14:paraId="42DB813C" w14:textId="77777777" w:rsidR="0058707D" w:rsidRPr="004F51AB" w:rsidRDefault="0058707D" w:rsidP="0058707D">
      <w:pPr>
        <w:rPr>
          <w:rFonts w:ascii="Courier" w:hAnsi="Courier"/>
          <w:sz w:val="18"/>
          <w:szCs w:val="18"/>
        </w:rPr>
      </w:pPr>
      <w:r w:rsidRPr="004F51AB">
        <w:rPr>
          <w:rFonts w:ascii="Courier" w:hAnsi="Courier"/>
          <w:sz w:val="18"/>
          <w:szCs w:val="18"/>
        </w:rPr>
        <w:t>ym_2010_03     0.0855      0.010      8.402      0.000         0.066     0.105</w:t>
      </w:r>
    </w:p>
    <w:p w14:paraId="79F9A6EC"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79859A8D" w14:textId="77777777" w:rsidR="0058707D" w:rsidRPr="004F51AB" w:rsidRDefault="0058707D" w:rsidP="0058707D">
      <w:pPr>
        <w:rPr>
          <w:rFonts w:ascii="Courier" w:hAnsi="Courier"/>
          <w:sz w:val="18"/>
          <w:szCs w:val="18"/>
        </w:rPr>
      </w:pPr>
      <w:r w:rsidRPr="004F51AB">
        <w:rPr>
          <w:rFonts w:ascii="Courier" w:hAnsi="Courier"/>
          <w:sz w:val="18"/>
          <w:szCs w:val="18"/>
        </w:rPr>
        <w:t>Omnibus:                     2492.920   Durbin-Watson:                   1.238</w:t>
      </w:r>
    </w:p>
    <w:p w14:paraId="158705F1" w14:textId="77777777" w:rsidR="0058707D" w:rsidRPr="004F51AB" w:rsidRDefault="0058707D" w:rsidP="0058707D">
      <w:pPr>
        <w:rPr>
          <w:rFonts w:ascii="Courier" w:hAnsi="Courier"/>
          <w:sz w:val="18"/>
          <w:szCs w:val="18"/>
        </w:rPr>
      </w:pPr>
      <w:r w:rsidRPr="004F51AB">
        <w:rPr>
          <w:rFonts w:ascii="Courier" w:hAnsi="Courier"/>
          <w:sz w:val="18"/>
          <w:szCs w:val="18"/>
        </w:rPr>
        <w:t>Prob(Omnibus):                  0.000   Jarque-Bera (JB):           169546.835</w:t>
      </w:r>
    </w:p>
    <w:p w14:paraId="77FBA59F" w14:textId="77777777" w:rsidR="0058707D" w:rsidRPr="004F51AB" w:rsidRDefault="0058707D" w:rsidP="0058707D">
      <w:pPr>
        <w:rPr>
          <w:rFonts w:ascii="Courier" w:hAnsi="Courier"/>
          <w:sz w:val="18"/>
          <w:szCs w:val="18"/>
        </w:rPr>
      </w:pPr>
      <w:r w:rsidRPr="004F51AB">
        <w:rPr>
          <w:rFonts w:ascii="Courier" w:hAnsi="Courier"/>
          <w:sz w:val="18"/>
          <w:szCs w:val="18"/>
        </w:rPr>
        <w:t>Skew:                          -1.185   Prob(JB):                         0.00</w:t>
      </w:r>
    </w:p>
    <w:p w14:paraId="0C0DB203" w14:textId="77777777" w:rsidR="0058707D" w:rsidRPr="004F51AB" w:rsidRDefault="0058707D" w:rsidP="0058707D">
      <w:pPr>
        <w:rPr>
          <w:rFonts w:ascii="Courier" w:hAnsi="Courier"/>
          <w:sz w:val="18"/>
          <w:szCs w:val="18"/>
        </w:rPr>
      </w:pPr>
      <w:r w:rsidRPr="004F51AB">
        <w:rPr>
          <w:rFonts w:ascii="Courier" w:hAnsi="Courier"/>
          <w:sz w:val="18"/>
          <w:szCs w:val="18"/>
        </w:rPr>
        <w:lastRenderedPageBreak/>
        <w:t>Kurtosis:                      29.226   Cond. No.                         4.98</w:t>
      </w:r>
    </w:p>
    <w:p w14:paraId="0472CA47" w14:textId="77777777" w:rsidR="0058707D" w:rsidRPr="004F51AB" w:rsidRDefault="0058707D" w:rsidP="0058707D">
      <w:pPr>
        <w:rPr>
          <w:rFonts w:ascii="Courier" w:hAnsi="Courier"/>
          <w:sz w:val="18"/>
          <w:szCs w:val="18"/>
        </w:rPr>
      </w:pPr>
      <w:r w:rsidRPr="004F51AB">
        <w:rPr>
          <w:rFonts w:ascii="Courier" w:hAnsi="Courier"/>
          <w:sz w:val="18"/>
          <w:szCs w:val="18"/>
        </w:rPr>
        <w:t>==============================================================================</w:t>
      </w:r>
    </w:p>
    <w:p w14:paraId="42C6A736" w14:textId="77777777" w:rsidR="0058707D" w:rsidRPr="004F51AB" w:rsidRDefault="0058707D" w:rsidP="0058707D">
      <w:pPr>
        <w:rPr>
          <w:rFonts w:ascii="Courier" w:hAnsi="Courier"/>
          <w:sz w:val="18"/>
          <w:szCs w:val="18"/>
        </w:rPr>
      </w:pPr>
    </w:p>
    <w:p w14:paraId="5A099CE8" w14:textId="77777777" w:rsidR="0058707D" w:rsidRPr="004F51AB" w:rsidRDefault="0058707D" w:rsidP="0058707D">
      <w:pPr>
        <w:rPr>
          <w:rFonts w:ascii="Courier" w:hAnsi="Courier"/>
          <w:sz w:val="18"/>
          <w:szCs w:val="18"/>
        </w:rPr>
      </w:pPr>
      <w:r w:rsidRPr="004F51AB">
        <w:rPr>
          <w:rFonts w:ascii="Courier" w:hAnsi="Courier"/>
          <w:sz w:val="18"/>
          <w:szCs w:val="18"/>
        </w:rPr>
        <w:t>Warnings:</w:t>
      </w:r>
    </w:p>
    <w:p w14:paraId="2D27E099" w14:textId="7290C12C" w:rsidR="00A92CED" w:rsidRPr="004F51AB" w:rsidRDefault="0058707D">
      <w:pPr>
        <w:rPr>
          <w:rFonts w:ascii="Courier" w:hAnsi="Courier"/>
          <w:sz w:val="18"/>
          <w:szCs w:val="18"/>
        </w:rPr>
      </w:pPr>
      <w:r w:rsidRPr="004F51AB">
        <w:rPr>
          <w:rFonts w:ascii="Courier" w:hAnsi="Courier"/>
          <w:sz w:val="18"/>
          <w:szCs w:val="18"/>
        </w:rPr>
        <w:t>[1] Standard Errors assume that the covariance matrix of th</w:t>
      </w:r>
      <w:r w:rsidR="004F51AB">
        <w:rPr>
          <w:rFonts w:ascii="Courier" w:hAnsi="Courier"/>
          <w:sz w:val="18"/>
          <w:szCs w:val="18"/>
        </w:rPr>
        <w:t>e errors is correctly specified</w:t>
      </w:r>
    </w:p>
    <w:sectPr w:rsidR="00A92CED" w:rsidRPr="004F51AB" w:rsidSect="00A92C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7D"/>
    <w:rsid w:val="000D3D6E"/>
    <w:rsid w:val="002F02CF"/>
    <w:rsid w:val="002F4D94"/>
    <w:rsid w:val="00304E11"/>
    <w:rsid w:val="003E5428"/>
    <w:rsid w:val="00472CEE"/>
    <w:rsid w:val="004F51AB"/>
    <w:rsid w:val="005170F8"/>
    <w:rsid w:val="0058707D"/>
    <w:rsid w:val="00644D3E"/>
    <w:rsid w:val="00736513"/>
    <w:rsid w:val="007B5916"/>
    <w:rsid w:val="00835F1D"/>
    <w:rsid w:val="00857B7F"/>
    <w:rsid w:val="0087450B"/>
    <w:rsid w:val="008E4358"/>
    <w:rsid w:val="008F3EBE"/>
    <w:rsid w:val="00A531F8"/>
    <w:rsid w:val="00A92CED"/>
    <w:rsid w:val="00AC0A2F"/>
    <w:rsid w:val="00BE7AA0"/>
    <w:rsid w:val="00C502F6"/>
    <w:rsid w:val="00C949F3"/>
    <w:rsid w:val="00CC02B2"/>
    <w:rsid w:val="00D37A05"/>
    <w:rsid w:val="00D5363B"/>
    <w:rsid w:val="00D609D1"/>
    <w:rsid w:val="00D62C37"/>
    <w:rsid w:val="00E35229"/>
    <w:rsid w:val="00F0217E"/>
    <w:rsid w:val="00F03EE9"/>
    <w:rsid w:val="00F86B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344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7A05"/>
    <w:rPr>
      <w:sz w:val="18"/>
      <w:szCs w:val="18"/>
    </w:rPr>
  </w:style>
  <w:style w:type="paragraph" w:styleId="CommentText">
    <w:name w:val="annotation text"/>
    <w:basedOn w:val="Normal"/>
    <w:link w:val="CommentTextChar"/>
    <w:uiPriority w:val="99"/>
    <w:semiHidden/>
    <w:unhideWhenUsed/>
    <w:rsid w:val="00D37A05"/>
  </w:style>
  <w:style w:type="character" w:customStyle="1" w:styleId="CommentTextChar">
    <w:name w:val="Comment Text Char"/>
    <w:basedOn w:val="DefaultParagraphFont"/>
    <w:link w:val="CommentText"/>
    <w:uiPriority w:val="99"/>
    <w:semiHidden/>
    <w:rsid w:val="00D37A05"/>
  </w:style>
  <w:style w:type="paragraph" w:styleId="CommentSubject">
    <w:name w:val="annotation subject"/>
    <w:basedOn w:val="CommentText"/>
    <w:next w:val="CommentText"/>
    <w:link w:val="CommentSubjectChar"/>
    <w:uiPriority w:val="99"/>
    <w:semiHidden/>
    <w:unhideWhenUsed/>
    <w:rsid w:val="00D37A05"/>
    <w:rPr>
      <w:b/>
      <w:bCs/>
      <w:sz w:val="20"/>
      <w:szCs w:val="20"/>
    </w:rPr>
  </w:style>
  <w:style w:type="character" w:customStyle="1" w:styleId="CommentSubjectChar">
    <w:name w:val="Comment Subject Char"/>
    <w:basedOn w:val="CommentTextChar"/>
    <w:link w:val="CommentSubject"/>
    <w:uiPriority w:val="99"/>
    <w:semiHidden/>
    <w:rsid w:val="00D37A05"/>
    <w:rPr>
      <w:b/>
      <w:bCs/>
      <w:sz w:val="20"/>
      <w:szCs w:val="20"/>
    </w:rPr>
  </w:style>
  <w:style w:type="paragraph" w:styleId="BalloonText">
    <w:name w:val="Balloon Text"/>
    <w:basedOn w:val="Normal"/>
    <w:link w:val="BalloonTextChar"/>
    <w:uiPriority w:val="99"/>
    <w:semiHidden/>
    <w:unhideWhenUsed/>
    <w:rsid w:val="00D37A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A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7A05"/>
    <w:rPr>
      <w:sz w:val="18"/>
      <w:szCs w:val="18"/>
    </w:rPr>
  </w:style>
  <w:style w:type="paragraph" w:styleId="CommentText">
    <w:name w:val="annotation text"/>
    <w:basedOn w:val="Normal"/>
    <w:link w:val="CommentTextChar"/>
    <w:uiPriority w:val="99"/>
    <w:semiHidden/>
    <w:unhideWhenUsed/>
    <w:rsid w:val="00D37A05"/>
  </w:style>
  <w:style w:type="character" w:customStyle="1" w:styleId="CommentTextChar">
    <w:name w:val="Comment Text Char"/>
    <w:basedOn w:val="DefaultParagraphFont"/>
    <w:link w:val="CommentText"/>
    <w:uiPriority w:val="99"/>
    <w:semiHidden/>
    <w:rsid w:val="00D37A05"/>
  </w:style>
  <w:style w:type="paragraph" w:styleId="CommentSubject">
    <w:name w:val="annotation subject"/>
    <w:basedOn w:val="CommentText"/>
    <w:next w:val="CommentText"/>
    <w:link w:val="CommentSubjectChar"/>
    <w:uiPriority w:val="99"/>
    <w:semiHidden/>
    <w:unhideWhenUsed/>
    <w:rsid w:val="00D37A05"/>
    <w:rPr>
      <w:b/>
      <w:bCs/>
      <w:sz w:val="20"/>
      <w:szCs w:val="20"/>
    </w:rPr>
  </w:style>
  <w:style w:type="character" w:customStyle="1" w:styleId="CommentSubjectChar">
    <w:name w:val="Comment Subject Char"/>
    <w:basedOn w:val="CommentTextChar"/>
    <w:link w:val="CommentSubject"/>
    <w:uiPriority w:val="99"/>
    <w:semiHidden/>
    <w:rsid w:val="00D37A05"/>
    <w:rPr>
      <w:b/>
      <w:bCs/>
      <w:sz w:val="20"/>
      <w:szCs w:val="20"/>
    </w:rPr>
  </w:style>
  <w:style w:type="paragraph" w:styleId="BalloonText">
    <w:name w:val="Balloon Text"/>
    <w:basedOn w:val="Normal"/>
    <w:link w:val="BalloonTextChar"/>
    <w:uiPriority w:val="99"/>
    <w:semiHidden/>
    <w:unhideWhenUsed/>
    <w:rsid w:val="00D37A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7A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616073">
      <w:bodyDiv w:val="1"/>
      <w:marLeft w:val="0"/>
      <w:marRight w:val="0"/>
      <w:marTop w:val="0"/>
      <w:marBottom w:val="0"/>
      <w:divBdr>
        <w:top w:val="none" w:sz="0" w:space="0" w:color="auto"/>
        <w:left w:val="none" w:sz="0" w:space="0" w:color="auto"/>
        <w:bottom w:val="none" w:sz="0" w:space="0" w:color="auto"/>
        <w:right w:val="none" w:sz="0" w:space="0" w:color="auto"/>
      </w:divBdr>
    </w:div>
    <w:div w:id="1798798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2141</Words>
  <Characters>12209</Characters>
  <Application>Microsoft Macintosh Word</Application>
  <DocSecurity>0</DocSecurity>
  <Lines>101</Lines>
  <Paragraphs>28</Paragraphs>
  <ScaleCrop>false</ScaleCrop>
  <Company/>
  <LinksUpToDate>false</LinksUpToDate>
  <CharactersWithSpaces>14322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Pa</dc:creator>
  <cp:keywords/>
  <dc:description/>
  <cp:lastModifiedBy>D</cp:lastModifiedBy>
  <cp:revision>33</cp:revision>
  <dcterms:created xsi:type="dcterms:W3CDTF">2015-04-19T17:57:00Z</dcterms:created>
  <dcterms:modified xsi:type="dcterms:W3CDTF">2015-04-24T18:12:00Z</dcterms:modified>
</cp:coreProperties>
</file>